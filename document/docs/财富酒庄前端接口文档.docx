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76FC9" w14:textId="77777777" w:rsidR="00C455F8" w:rsidRPr="00FE792B" w:rsidRDefault="00497DC8" w:rsidP="00AF73C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7F120654" w14:textId="5556C624" w:rsidR="00884D40" w:rsidRDefault="00884D40" w:rsidP="008909AF">
      <w:pPr>
        <w:pStyle w:val="2"/>
        <w:rPr>
          <w:ins w:id="1" w:author="shuxin jiang" w:date="2017-07-11T22:51:00Z"/>
          <w:rFonts w:ascii="微软雅黑" w:eastAsia="微软雅黑" w:hAnsi="微软雅黑" w:hint="eastAsia"/>
        </w:rPr>
      </w:pPr>
      <w:ins w:id="2" w:author="shuxin jiang" w:date="2017-07-11T22:51:00Z">
        <w:r>
          <w:rPr>
            <w:rFonts w:ascii="微软雅黑" w:eastAsia="微软雅黑" w:hAnsi="微软雅黑" w:hint="eastAsia"/>
          </w:rPr>
          <w:t>接口</w:t>
        </w:r>
        <w:proofErr w:type="spellStart"/>
        <w:r>
          <w:rPr>
            <w:rFonts w:ascii="微软雅黑" w:eastAsia="微软雅黑" w:hAnsi="微软雅黑" w:hint="eastAsia"/>
          </w:rPr>
          <w:t>uri</w:t>
        </w:r>
        <w:proofErr w:type="spellEnd"/>
        <w:r>
          <w:rPr>
            <w:rFonts w:ascii="微软雅黑" w:eastAsia="微软雅黑" w:hAnsi="微软雅黑" w:hint="eastAsia"/>
          </w:rPr>
          <w:t>前缀</w:t>
        </w:r>
      </w:ins>
      <w:ins w:id="3" w:author="shuxin jiang" w:date="2017-07-11T22:52:00Z">
        <w:r w:rsidRPr="00884D40">
          <w:rPr>
            <w:rFonts w:ascii="微软雅黑" w:eastAsia="微软雅黑" w:hAnsi="微软雅黑"/>
          </w:rPr>
          <w:t>/</w:t>
        </w:r>
        <w:proofErr w:type="spellStart"/>
        <w:r w:rsidRPr="00884D40">
          <w:rPr>
            <w:rFonts w:ascii="微软雅黑" w:eastAsia="微软雅黑" w:hAnsi="微软雅黑"/>
          </w:rPr>
          <w:t>api</w:t>
        </w:r>
        <w:proofErr w:type="spellEnd"/>
        <w:r w:rsidRPr="00884D40">
          <w:rPr>
            <w:rFonts w:ascii="微软雅黑" w:eastAsia="微软雅黑" w:hAnsi="微软雅黑"/>
          </w:rPr>
          <w:t>/front</w:t>
        </w:r>
        <w:r>
          <w:rPr>
            <w:rFonts w:ascii="微软雅黑" w:eastAsia="微软雅黑" w:hAnsi="微软雅黑" w:hint="eastAsia"/>
          </w:rPr>
          <w:t>/</w:t>
        </w:r>
      </w:ins>
    </w:p>
    <w:p w14:paraId="55C84B42" w14:textId="77777777" w:rsidR="00830BB0" w:rsidRPr="009C6823" w:rsidRDefault="00AF73CE" w:rsidP="008909AF">
      <w:pPr>
        <w:pStyle w:val="2"/>
        <w:rPr>
          <w:rFonts w:ascii="微软雅黑" w:eastAsia="微软雅黑" w:hAnsi="微软雅黑"/>
          <w:b w:val="0"/>
        </w:rPr>
      </w:pPr>
      <w:r w:rsidRPr="00AD76C9">
        <w:rPr>
          <w:rFonts w:ascii="微软雅黑" w:eastAsia="微软雅黑" w:hAnsi="微软雅黑" w:hint="eastAsia"/>
        </w:rPr>
        <w:t>1</w:t>
      </w:r>
      <w:r w:rsidR="000E6407" w:rsidRPr="009C6823">
        <w:rPr>
          <w:rFonts w:ascii="微软雅黑" w:eastAsia="微软雅黑" w:hAnsi="微软雅黑" w:hint="eastAsia"/>
          <w:b w:val="0"/>
        </w:rPr>
        <w:t xml:space="preserve">  </w:t>
      </w:r>
      <w:r w:rsidR="009D7AD0" w:rsidRPr="009C6823">
        <w:rPr>
          <w:rStyle w:val="20"/>
          <w:rFonts w:ascii="微软雅黑" w:eastAsia="微软雅黑" w:hAnsi="微软雅黑" w:hint="eastAsia"/>
          <w:b/>
        </w:rPr>
        <w:t>首页Banner</w:t>
      </w:r>
      <w:r w:rsidR="00B340F9">
        <w:rPr>
          <w:rStyle w:val="20"/>
          <w:rFonts w:ascii="微软雅黑" w:eastAsia="微软雅黑" w:hAnsi="微软雅黑" w:hint="eastAsia"/>
          <w:b/>
        </w:rPr>
        <w:t>列表</w:t>
      </w:r>
      <w:r w:rsidR="009D7AD0" w:rsidRPr="009C6823">
        <w:rPr>
          <w:rStyle w:val="20"/>
          <w:rFonts w:ascii="微软雅黑" w:eastAsia="微软雅黑" w:hAnsi="微软雅黑" w:hint="eastAsia"/>
          <w:b/>
        </w:rPr>
        <w:t>获取</w:t>
      </w:r>
    </w:p>
    <w:p w14:paraId="7FFC09A0" w14:textId="77777777" w:rsidR="00746A7E" w:rsidRPr="00D7558D" w:rsidRDefault="00746A7E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接口地址</w:t>
      </w:r>
      <w:r w:rsidR="00830BB0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spellStart"/>
      <w:r w:rsidRPr="00D7558D">
        <w:rPr>
          <w:rFonts w:ascii="微软雅黑" w:eastAsia="微软雅黑" w:hAnsi="微软雅黑" w:hint="eastAsia"/>
          <w:b/>
          <w:sz w:val="18"/>
          <w:szCs w:val="18"/>
        </w:rPr>
        <w:t>getBanner</w:t>
      </w:r>
      <w:r w:rsidR="00F84532" w:rsidRPr="00D7558D">
        <w:rPr>
          <w:rFonts w:ascii="微软雅黑" w:eastAsia="微软雅黑" w:hAnsi="微软雅黑" w:hint="eastAsia"/>
          <w:b/>
          <w:sz w:val="18"/>
          <w:szCs w:val="18"/>
        </w:rPr>
        <w:t>s</w:t>
      </w:r>
      <w:bookmarkStart w:id="4" w:name="_GoBack"/>
      <w:bookmarkEnd w:id="4"/>
      <w:proofErr w:type="spellEnd"/>
    </w:p>
    <w:p w14:paraId="030A397D" w14:textId="77777777" w:rsidR="006B7877" w:rsidRPr="00D7558D" w:rsidRDefault="000E6407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</w:t>
      </w:r>
      <w:r w:rsidR="00F259D7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60DE8" w:rsidRPr="00FE792B" w14:paraId="761C2951" w14:textId="77777777" w:rsidTr="00B52F5E">
        <w:tc>
          <w:tcPr>
            <w:tcW w:w="1951" w:type="dxa"/>
            <w:shd w:val="solid" w:color="95B3D7" w:themeColor="accent1" w:themeTint="99" w:fill="auto"/>
          </w:tcPr>
          <w:p w14:paraId="3A4C155A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3DBE63B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60DE8" w:rsidRPr="00FE792B" w14:paraId="5E863C6D" w14:textId="77777777" w:rsidTr="00B52F5E">
        <w:tc>
          <w:tcPr>
            <w:tcW w:w="1951" w:type="dxa"/>
          </w:tcPr>
          <w:p w14:paraId="3169F7FF" w14:textId="77777777" w:rsidR="00F60DE8" w:rsidRPr="00FE792B" w:rsidRDefault="00F60DE8" w:rsidP="00AD3ED8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495BB6F2" w14:textId="77777777" w:rsidR="00F60DE8" w:rsidRPr="00FE792B" w:rsidRDefault="00F60DE8" w:rsidP="005D03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5EC90B9F" w14:textId="77777777" w:rsidR="000E6407" w:rsidRPr="00FE792B" w:rsidRDefault="000E6407" w:rsidP="000E64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</w:t>
      </w:r>
      <w:r w:rsidR="00333C57" w:rsidRPr="00FE792B"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="00F259D7" w:rsidRPr="00FE792B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31946"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77AB" w:rsidRPr="00FE792B" w14:paraId="7A3D5095" w14:textId="77777777" w:rsidTr="00B52F5E">
        <w:tc>
          <w:tcPr>
            <w:tcW w:w="1951" w:type="dxa"/>
            <w:shd w:val="solid" w:color="95B3D7" w:themeColor="accent1" w:themeTint="99" w:fill="auto"/>
          </w:tcPr>
          <w:p w14:paraId="61CFAD6C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73D0031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77AB" w:rsidRPr="00FE792B" w14:paraId="7473976A" w14:textId="77777777" w:rsidTr="00B52F5E">
        <w:tc>
          <w:tcPr>
            <w:tcW w:w="1951" w:type="dxa"/>
          </w:tcPr>
          <w:p w14:paraId="1D495CD7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227B6F8F" w14:textId="77777777" w:rsidR="003F77AB" w:rsidRPr="00FE792B" w:rsidRDefault="003F77AB" w:rsidP="004055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3F77AB" w:rsidRPr="00FE792B" w14:paraId="6573D84A" w14:textId="77777777" w:rsidTr="00B52F5E">
        <w:tc>
          <w:tcPr>
            <w:tcW w:w="1951" w:type="dxa"/>
          </w:tcPr>
          <w:p w14:paraId="1184AEE1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2A359A79" w14:textId="77777777" w:rsidR="003F77AB" w:rsidRPr="00FE792B" w:rsidRDefault="005F5D8D" w:rsidP="001E37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="003F77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283D81E6" w14:textId="77777777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3A382C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3A382C">
        <w:tc>
          <w:tcPr>
            <w:tcW w:w="1951" w:type="dxa"/>
          </w:tcPr>
          <w:p w14:paraId="5E41C635" w14:textId="77777777" w:rsidR="003F5B62" w:rsidRPr="00FE792B" w:rsidRDefault="003F5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1C5DD1BF" w14:textId="77777777" w:rsidR="003F5B62" w:rsidRPr="00FE792B" w:rsidRDefault="003F5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3A382C">
        <w:tc>
          <w:tcPr>
            <w:tcW w:w="1951" w:type="dxa"/>
          </w:tcPr>
          <w:p w14:paraId="1677AEC0" w14:textId="77777777" w:rsidR="00FB7341" w:rsidRPr="00FE792B" w:rsidRDefault="00BB450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3A382C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3A382C">
        <w:tc>
          <w:tcPr>
            <w:tcW w:w="1951" w:type="dxa"/>
          </w:tcPr>
          <w:p w14:paraId="64960E15" w14:textId="77777777" w:rsidR="003F5B62" w:rsidRPr="00FE792B" w:rsidRDefault="00E3738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3A382C">
        <w:tc>
          <w:tcPr>
            <w:tcW w:w="1951" w:type="dxa"/>
          </w:tcPr>
          <w:p w14:paraId="4A79A68F" w14:textId="77777777" w:rsidR="00973B62" w:rsidRPr="00FE792B" w:rsidRDefault="00973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3A382C">
        <w:tc>
          <w:tcPr>
            <w:tcW w:w="1951" w:type="dxa"/>
          </w:tcPr>
          <w:p w14:paraId="22D9E537" w14:textId="77777777" w:rsidR="00973B62" w:rsidRPr="00FE792B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3A382C">
        <w:tc>
          <w:tcPr>
            <w:tcW w:w="1951" w:type="dxa"/>
          </w:tcPr>
          <w:p w14:paraId="3A02E460" w14:textId="77777777" w:rsidR="00973B62" w:rsidRPr="00FE792B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3A382C">
        <w:tc>
          <w:tcPr>
            <w:tcW w:w="1951" w:type="dxa"/>
          </w:tcPr>
          <w:p w14:paraId="5DBCDDA3" w14:textId="77777777" w:rsidR="00D64695" w:rsidRPr="00D64695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77777777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3A382C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3A382C">
        <w:tc>
          <w:tcPr>
            <w:tcW w:w="1951" w:type="dxa"/>
          </w:tcPr>
          <w:p w14:paraId="6E4B5CA8" w14:textId="77777777" w:rsidR="008F128E" w:rsidRPr="00FE792B" w:rsidRDefault="004B419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5C2E7FFB" w14:textId="77777777" w:rsidR="008F128E" w:rsidRPr="00FE792B" w:rsidRDefault="008A557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</w:t>
      </w:r>
      <w:proofErr w:type="spellEnd"/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3A382C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3A382C">
        <w:tc>
          <w:tcPr>
            <w:tcW w:w="1951" w:type="dxa"/>
          </w:tcPr>
          <w:p w14:paraId="74675B29" w14:textId="77777777" w:rsidR="008F128E" w:rsidRPr="00FE792B" w:rsidRDefault="008F128E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3A382C">
        <w:tc>
          <w:tcPr>
            <w:tcW w:w="1951" w:type="dxa"/>
          </w:tcPr>
          <w:p w14:paraId="63A97354" w14:textId="77777777" w:rsidR="008F128E" w:rsidRPr="00FE792B" w:rsidRDefault="00F12857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77777777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  <w:proofErr w:type="spellEnd"/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50968" w:rsidRPr="00FE792B" w14:paraId="184072B3" w14:textId="77777777" w:rsidTr="003A382C">
        <w:tc>
          <w:tcPr>
            <w:tcW w:w="1951" w:type="dxa"/>
            <w:shd w:val="solid" w:color="95B3D7" w:themeColor="accent1" w:themeTint="99" w:fill="auto"/>
          </w:tcPr>
          <w:p w14:paraId="24CCF8DF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6745727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50968" w:rsidRPr="00FE792B" w14:paraId="172FE2A2" w14:textId="77777777" w:rsidTr="003A382C">
        <w:tc>
          <w:tcPr>
            <w:tcW w:w="1951" w:type="dxa"/>
          </w:tcPr>
          <w:p w14:paraId="7B7CF658" w14:textId="77777777" w:rsidR="00D50968" w:rsidRPr="00FE792B" w:rsidRDefault="00D5096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04038C74" w14:textId="77777777" w:rsidR="00D50968" w:rsidRPr="00FE792B" w:rsidRDefault="00D5096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73593" w:rsidRPr="00FE792B" w14:paraId="387BBB22" w14:textId="77777777" w:rsidTr="003A382C">
        <w:tc>
          <w:tcPr>
            <w:tcW w:w="1951" w:type="dxa"/>
          </w:tcPr>
          <w:p w14:paraId="231625F0" w14:textId="77777777" w:rsidR="00E73593" w:rsidRPr="00FE792B" w:rsidRDefault="008745FB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  <w:proofErr w:type="spellEnd"/>
          </w:p>
        </w:tc>
        <w:tc>
          <w:tcPr>
            <w:tcW w:w="6379" w:type="dxa"/>
          </w:tcPr>
          <w:p w14:paraId="23BA2DCC" w14:textId="77777777" w:rsidR="00E73593" w:rsidRPr="008745FB" w:rsidRDefault="008745FB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  <w:r w:rsidR="00977663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73593" w:rsidRPr="00FE792B" w14:paraId="2AB1E1EF" w14:textId="77777777" w:rsidTr="003A382C">
        <w:tc>
          <w:tcPr>
            <w:tcW w:w="1951" w:type="dxa"/>
          </w:tcPr>
          <w:p w14:paraId="7DC6E0E3" w14:textId="77777777" w:rsidR="00E73593" w:rsidRPr="00FE792B" w:rsidRDefault="008745FB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51AE66FD" w14:textId="77777777" w:rsidR="00E73593" w:rsidRPr="00FE792B" w:rsidRDefault="00B36104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  <w:r w:rsidR="00E56DD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D67F4">
              <w:rPr>
                <w:rFonts w:ascii="微软雅黑" w:eastAsia="微软雅黑" w:hAnsi="微软雅黑" w:hint="eastAsia"/>
                <w:sz w:val="18"/>
                <w:szCs w:val="18"/>
              </w:rPr>
              <w:t>2011~201</w:t>
            </w:r>
            <w:r w:rsidR="009142A3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 w:rsidR="00977663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73593" w:rsidRPr="00FE792B" w14:paraId="41280026" w14:textId="77777777" w:rsidTr="003A382C">
        <w:tc>
          <w:tcPr>
            <w:tcW w:w="1951" w:type="dxa"/>
          </w:tcPr>
          <w:p w14:paraId="0535687E" w14:textId="77777777" w:rsidR="00E73593" w:rsidRPr="00FE792B" w:rsidRDefault="008745FB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379" w:type="dxa"/>
          </w:tcPr>
          <w:p w14:paraId="6CF65501" w14:textId="77777777" w:rsidR="00E73593" w:rsidRPr="00FE792B" w:rsidRDefault="0049132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</w:t>
            </w:r>
            <w:r w:rsidR="000A0271">
              <w:rPr>
                <w:rFonts w:ascii="微软雅黑" w:eastAsia="微软雅黑" w:hAnsi="微软雅黑" w:hint="eastAsia"/>
                <w:sz w:val="18"/>
                <w:szCs w:val="18"/>
              </w:rPr>
              <w:t>，100~900，单位元</w:t>
            </w:r>
            <w:r w:rsidR="00977663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4D3841">
        <w:rPr>
          <w:rFonts w:ascii="微软雅黑" w:eastAsia="微软雅黑" w:hAnsi="微软雅黑" w:hint="eastAsia"/>
          <w:b/>
          <w:sz w:val="18"/>
          <w:szCs w:val="18"/>
        </w:rPr>
        <w:t>Mdse</w:t>
      </w:r>
      <w:proofErr w:type="spellEnd"/>
      <w:r w:rsidR="004D384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50968" w:rsidRPr="00FE792B" w14:paraId="2F7A898C" w14:textId="77777777" w:rsidTr="003A382C">
        <w:tc>
          <w:tcPr>
            <w:tcW w:w="1951" w:type="dxa"/>
            <w:shd w:val="solid" w:color="95B3D7" w:themeColor="accent1" w:themeTint="99" w:fill="auto"/>
          </w:tcPr>
          <w:p w14:paraId="60CC978B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DEA55C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50968" w:rsidRPr="00FE792B" w14:paraId="06FEABEB" w14:textId="77777777" w:rsidTr="003A382C">
        <w:tc>
          <w:tcPr>
            <w:tcW w:w="1951" w:type="dxa"/>
          </w:tcPr>
          <w:p w14:paraId="0AFB9282" w14:textId="77777777" w:rsidR="00D50968" w:rsidRPr="00FE792B" w:rsidRDefault="003B7DB7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</w:t>
            </w:r>
            <w:r w:rsidR="00C57838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6379" w:type="dxa"/>
          </w:tcPr>
          <w:p w14:paraId="7030461D" w14:textId="77777777" w:rsidR="00D50968" w:rsidRPr="00FE792B" w:rsidRDefault="006F17E8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1E6B53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</w:t>
            </w:r>
            <w:r w:rsidR="004429A2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加载商品详情信息</w:t>
            </w:r>
          </w:p>
        </w:tc>
      </w:tr>
      <w:tr w:rsidR="00D50968" w:rsidRPr="00FE792B" w14:paraId="7FC00697" w14:textId="77777777" w:rsidTr="003A382C">
        <w:tc>
          <w:tcPr>
            <w:tcW w:w="1951" w:type="dxa"/>
          </w:tcPr>
          <w:p w14:paraId="731600B4" w14:textId="77777777" w:rsidR="00D50968" w:rsidRPr="00FE792B" w:rsidRDefault="001D5D1B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2E25EB48" w14:textId="77777777" w:rsidR="00D50968" w:rsidRPr="00FE792B" w:rsidRDefault="00DB384C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D50968" w:rsidRPr="00FE792B" w14:paraId="61C64C0E" w14:textId="77777777" w:rsidTr="003A382C">
        <w:tc>
          <w:tcPr>
            <w:tcW w:w="1951" w:type="dxa"/>
          </w:tcPr>
          <w:p w14:paraId="04C9BC1B" w14:textId="77777777" w:rsidR="00D50968" w:rsidRPr="00FE792B" w:rsidRDefault="001D5D1B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379" w:type="dxa"/>
          </w:tcPr>
          <w:p w14:paraId="4A4204FD" w14:textId="77777777" w:rsidR="00D50968" w:rsidRPr="00FE792B" w:rsidRDefault="00DB384C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5C4539" w:rsidRPr="00FE792B" w14:paraId="0BA3394E" w14:textId="77777777" w:rsidTr="003A382C">
        <w:tc>
          <w:tcPr>
            <w:tcW w:w="1951" w:type="dxa"/>
          </w:tcPr>
          <w:p w14:paraId="0F608F61" w14:textId="77777777" w:rsidR="005C4539" w:rsidRPr="001D5D1B" w:rsidRDefault="005C4539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06692AFF" w14:textId="77777777" w:rsidR="005C4539" w:rsidRPr="005C4539" w:rsidRDefault="005C4539" w:rsidP="003A382C"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，用于列表展示</w:t>
            </w:r>
          </w:p>
        </w:tc>
      </w:tr>
      <w:tr w:rsidR="001D5D1B" w:rsidRPr="00FE792B" w14:paraId="0731E3DB" w14:textId="77777777" w:rsidTr="003A382C">
        <w:tc>
          <w:tcPr>
            <w:tcW w:w="1951" w:type="dxa"/>
          </w:tcPr>
          <w:p w14:paraId="0FDA0F73" w14:textId="77777777" w:rsidR="001D5D1B" w:rsidRPr="001D5D1B" w:rsidRDefault="001D5D1B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3B8F6567" w14:textId="77777777" w:rsidR="001D5D1B" w:rsidRDefault="00B93689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</w:tbl>
    <w:p w14:paraId="1FFF0E52" w14:textId="77777777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  <w:proofErr w:type="spellEnd"/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3A382C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3A382C">
        <w:tc>
          <w:tcPr>
            <w:tcW w:w="1951" w:type="dxa"/>
          </w:tcPr>
          <w:p w14:paraId="64F7FAAE" w14:textId="77777777" w:rsidR="00F73DC5" w:rsidRPr="00FE792B" w:rsidRDefault="00DF5F4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1858DC46" w14:textId="77777777" w:rsidR="00F73DC5" w:rsidRPr="00FE792B" w:rsidRDefault="00DF5F4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  <w:proofErr w:type="spellEnd"/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07724D8E" w14:textId="77777777" w:rsidTr="003A382C">
        <w:tc>
          <w:tcPr>
            <w:tcW w:w="1951" w:type="dxa"/>
            <w:shd w:val="solid" w:color="95B3D7" w:themeColor="accent1" w:themeTint="99" w:fill="auto"/>
          </w:tcPr>
          <w:p w14:paraId="3F244DEF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ECE9D38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3B18F8C1" w14:textId="77777777" w:rsidTr="003A382C">
        <w:tc>
          <w:tcPr>
            <w:tcW w:w="1951" w:type="dxa"/>
          </w:tcPr>
          <w:p w14:paraId="4715FCC1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318E4C7C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F73DC5" w:rsidRPr="00FE792B" w14:paraId="0D20F8F8" w14:textId="77777777" w:rsidTr="003A382C">
        <w:tc>
          <w:tcPr>
            <w:tcW w:w="1951" w:type="dxa"/>
          </w:tcPr>
          <w:p w14:paraId="480BD76F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379" w:type="dxa"/>
          </w:tcPr>
          <w:p w14:paraId="09549691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C016DD" w:rsidRPr="00FE792B" w14:paraId="7C6EE308" w14:textId="77777777" w:rsidTr="003A382C">
        <w:tc>
          <w:tcPr>
            <w:tcW w:w="1951" w:type="dxa"/>
          </w:tcPr>
          <w:p w14:paraId="44FBEFBA" w14:textId="77777777" w:rsidR="00C016DD" w:rsidRPr="001D5D1B" w:rsidRDefault="00C016D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</w:p>
        </w:tc>
        <w:tc>
          <w:tcPr>
            <w:tcW w:w="6379" w:type="dxa"/>
          </w:tcPr>
          <w:p w14:paraId="10287DCD" w14:textId="77777777" w:rsidR="00C016DD" w:rsidRDefault="00C016D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，用于详情展示</w:t>
            </w:r>
          </w:p>
        </w:tc>
      </w:tr>
      <w:tr w:rsidR="00F73DC5" w:rsidRPr="00FE792B" w14:paraId="2F0EE236" w14:textId="77777777" w:rsidTr="003A382C">
        <w:tc>
          <w:tcPr>
            <w:tcW w:w="1951" w:type="dxa"/>
          </w:tcPr>
          <w:p w14:paraId="4508A7A3" w14:textId="77777777" w:rsidR="00F73DC5" w:rsidRPr="001D5D1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7813EA42" w14:textId="77777777" w:rsidR="00F73DC5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5B5DC3" w:rsidRPr="00FE792B" w14:paraId="72F5E388" w14:textId="77777777" w:rsidTr="003A382C">
        <w:tc>
          <w:tcPr>
            <w:tcW w:w="1951" w:type="dxa"/>
          </w:tcPr>
          <w:p w14:paraId="6908EB62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  <w:proofErr w:type="spellEnd"/>
          </w:p>
        </w:tc>
        <w:tc>
          <w:tcPr>
            <w:tcW w:w="6379" w:type="dxa"/>
          </w:tcPr>
          <w:p w14:paraId="163B1088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5B5DC3" w:rsidRPr="00FE792B" w14:paraId="32B3A05E" w14:textId="77777777" w:rsidTr="003A382C">
        <w:tc>
          <w:tcPr>
            <w:tcW w:w="1951" w:type="dxa"/>
          </w:tcPr>
          <w:p w14:paraId="5E26C61A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  <w:proofErr w:type="spellEnd"/>
          </w:p>
        </w:tc>
        <w:tc>
          <w:tcPr>
            <w:tcW w:w="6379" w:type="dxa"/>
          </w:tcPr>
          <w:p w14:paraId="108AAA4A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</w:p>
        </w:tc>
      </w:tr>
      <w:tr w:rsidR="005B5DC3" w:rsidRPr="00FE792B" w14:paraId="09C27F8A" w14:textId="77777777" w:rsidTr="003A382C">
        <w:tc>
          <w:tcPr>
            <w:tcW w:w="1951" w:type="dxa"/>
          </w:tcPr>
          <w:p w14:paraId="301BF491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3B821DEA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5B5DC3" w:rsidRPr="00FE792B" w14:paraId="1BD6E679" w14:textId="77777777" w:rsidTr="003A382C">
        <w:tc>
          <w:tcPr>
            <w:tcW w:w="1951" w:type="dxa"/>
          </w:tcPr>
          <w:p w14:paraId="05A38955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degree</w:t>
            </w:r>
          </w:p>
        </w:tc>
        <w:tc>
          <w:tcPr>
            <w:tcW w:w="6379" w:type="dxa"/>
          </w:tcPr>
          <w:p w14:paraId="6DD83E32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5B5DC3" w:rsidRPr="00FE792B" w14:paraId="3A52C088" w14:textId="77777777" w:rsidTr="003A382C">
        <w:tc>
          <w:tcPr>
            <w:tcW w:w="1951" w:type="dxa"/>
          </w:tcPr>
          <w:p w14:paraId="1E546F6C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379" w:type="dxa"/>
          </w:tcPr>
          <w:p w14:paraId="2843564E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5B5DC3" w:rsidRPr="00FE792B" w14:paraId="6EDD57CB" w14:textId="77777777" w:rsidTr="003A382C">
        <w:tc>
          <w:tcPr>
            <w:tcW w:w="1951" w:type="dxa"/>
          </w:tcPr>
          <w:p w14:paraId="13B10537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  <w:proofErr w:type="spellEnd"/>
          </w:p>
        </w:tc>
        <w:tc>
          <w:tcPr>
            <w:tcW w:w="6379" w:type="dxa"/>
          </w:tcPr>
          <w:p w14:paraId="0921C05D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5B5DC3" w:rsidRPr="00FE792B" w14:paraId="71AC74C1" w14:textId="77777777" w:rsidTr="003A382C">
        <w:tc>
          <w:tcPr>
            <w:tcW w:w="1951" w:type="dxa"/>
          </w:tcPr>
          <w:p w14:paraId="3C7E06CD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  <w:proofErr w:type="spellEnd"/>
          </w:p>
        </w:tc>
        <w:tc>
          <w:tcPr>
            <w:tcW w:w="6379" w:type="dxa"/>
          </w:tcPr>
          <w:p w14:paraId="49D7AA48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5B5DC3" w:rsidRPr="00FE792B" w14:paraId="4D240966" w14:textId="77777777" w:rsidTr="003A382C">
        <w:tc>
          <w:tcPr>
            <w:tcW w:w="1951" w:type="dxa"/>
          </w:tcPr>
          <w:p w14:paraId="0007FFD6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  <w:proofErr w:type="spellEnd"/>
          </w:p>
        </w:tc>
        <w:tc>
          <w:tcPr>
            <w:tcW w:w="6379" w:type="dxa"/>
          </w:tcPr>
          <w:p w14:paraId="4DEE61A0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5B5DC3" w:rsidRPr="00FE792B" w14:paraId="2DAB2C32" w14:textId="77777777" w:rsidTr="003A382C">
        <w:tc>
          <w:tcPr>
            <w:tcW w:w="1951" w:type="dxa"/>
          </w:tcPr>
          <w:p w14:paraId="7A896019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  <w:proofErr w:type="spellEnd"/>
          </w:p>
        </w:tc>
        <w:tc>
          <w:tcPr>
            <w:tcW w:w="6379" w:type="dxa"/>
          </w:tcPr>
          <w:p w14:paraId="03389B51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5B5DC3" w:rsidRPr="00FE792B" w14:paraId="1A033A72" w14:textId="77777777" w:rsidTr="003A382C">
        <w:tc>
          <w:tcPr>
            <w:tcW w:w="1951" w:type="dxa"/>
          </w:tcPr>
          <w:p w14:paraId="1ACB55BB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reason</w:t>
            </w:r>
          </w:p>
        </w:tc>
        <w:tc>
          <w:tcPr>
            <w:tcW w:w="6379" w:type="dxa"/>
          </w:tcPr>
          <w:p w14:paraId="05A4B011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推荐理由</w:t>
            </w:r>
            <w:r w:rsidR="00F636EE">
              <w:rPr>
                <w:rFonts w:ascii="微软雅黑" w:eastAsia="微软雅黑" w:hAnsi="微软雅黑" w:hint="eastAsia"/>
                <w:sz w:val="18"/>
                <w:szCs w:val="18"/>
              </w:rPr>
              <w:t>，纯文字</w:t>
            </w:r>
          </w:p>
        </w:tc>
      </w:tr>
      <w:tr w:rsidR="00B44FC0" w:rsidRPr="00FE792B" w14:paraId="4B09BF0F" w14:textId="77777777" w:rsidTr="003A382C">
        <w:tc>
          <w:tcPr>
            <w:tcW w:w="1951" w:type="dxa"/>
          </w:tcPr>
          <w:p w14:paraId="08E5D8B8" w14:textId="77777777" w:rsidR="00B44FC0" w:rsidRPr="00C41A46" w:rsidRDefault="00B44FC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44FC0">
              <w:rPr>
                <w:rFonts w:ascii="微软雅黑" w:eastAsia="微软雅黑" w:hAnsi="微软雅黑"/>
                <w:sz w:val="18"/>
                <w:szCs w:val="18"/>
              </w:rPr>
              <w:t>storyPic</w:t>
            </w:r>
            <w:proofErr w:type="spellEnd"/>
          </w:p>
        </w:tc>
        <w:tc>
          <w:tcPr>
            <w:tcW w:w="6379" w:type="dxa"/>
          </w:tcPr>
          <w:p w14:paraId="74B7D23F" w14:textId="77777777" w:rsidR="00B44FC0" w:rsidRPr="005B5DC3" w:rsidRDefault="00B44FC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品鉴与酒庄story图片，一张长图</w:t>
            </w:r>
          </w:p>
        </w:tc>
      </w:tr>
    </w:tbl>
    <w:p w14:paraId="4FF38C2C" w14:textId="77777777" w:rsidR="00D120F8" w:rsidRPr="00980F29" w:rsidRDefault="00D120F8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发送登录验证码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  <w:proofErr w:type="spellEnd"/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6B2B1C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6B2B1C">
        <w:tc>
          <w:tcPr>
            <w:tcW w:w="1951" w:type="dxa"/>
          </w:tcPr>
          <w:p w14:paraId="47376C5E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344528EB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</w:tbl>
    <w:p w14:paraId="0B19EA01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6B2B1C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6B2B1C">
        <w:tc>
          <w:tcPr>
            <w:tcW w:w="1951" w:type="dxa"/>
          </w:tcPr>
          <w:p w14:paraId="3A75DD5D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56B9FE18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77777777" w:rsidR="00B744F4" w:rsidRPr="00980F29" w:rsidRDefault="00B744F4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用户登录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6B2B1C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6B2B1C">
        <w:tc>
          <w:tcPr>
            <w:tcW w:w="1951" w:type="dxa"/>
          </w:tcPr>
          <w:p w14:paraId="3EF98672" w14:textId="77777777" w:rsidR="00B744F4" w:rsidRPr="00FE792B" w:rsidRDefault="00B744F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05A7929E" w14:textId="77777777" w:rsidR="00B744F4" w:rsidRPr="00FE792B" w:rsidRDefault="00B744F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6B2B1C">
        <w:tc>
          <w:tcPr>
            <w:tcW w:w="1951" w:type="dxa"/>
          </w:tcPr>
          <w:p w14:paraId="72F8456F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6B2B1C">
        <w:tc>
          <w:tcPr>
            <w:tcW w:w="1951" w:type="dxa"/>
          </w:tcPr>
          <w:p w14:paraId="6B7EE934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D7999B1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102D80E0" w14:textId="77777777" w:rsidTr="006B2B1C">
        <w:tc>
          <w:tcPr>
            <w:tcW w:w="1951" w:type="dxa"/>
            <w:shd w:val="solid" w:color="95B3D7" w:themeColor="accent1" w:themeTint="99" w:fill="auto"/>
          </w:tcPr>
          <w:p w14:paraId="3D0A198E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8338F9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6AD6333B" w14:textId="77777777" w:rsidTr="006B2B1C">
        <w:tc>
          <w:tcPr>
            <w:tcW w:w="1951" w:type="dxa"/>
          </w:tcPr>
          <w:p w14:paraId="3CB5D1BD" w14:textId="77777777" w:rsidR="00B744F4" w:rsidRPr="00FE792B" w:rsidRDefault="00CB1E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263C1AA0" w14:textId="77777777" w:rsidR="00B744F4" w:rsidRPr="00FE792B" w:rsidRDefault="00CB1E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</w:tbl>
    <w:p w14:paraId="367846BC" w14:textId="77777777" w:rsidR="00924B0C" w:rsidRPr="00980F29" w:rsidRDefault="00924B0C" w:rsidP="00924B0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用户信息获取</w:t>
      </w:r>
    </w:p>
    <w:p w14:paraId="3F3E6E24" w14:textId="77777777" w:rsidR="00924B0C" w:rsidRPr="00FE792B" w:rsidRDefault="00924B0C" w:rsidP="00924B0C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3B4A6B">
        <w:rPr>
          <w:rFonts w:ascii="微软雅黑" w:eastAsia="微软雅黑" w:hAnsi="微软雅黑" w:hint="eastAsia"/>
          <w:b/>
          <w:sz w:val="18"/>
          <w:szCs w:val="18"/>
        </w:rPr>
        <w:t>getUserInfo</w:t>
      </w:r>
      <w:proofErr w:type="spellEnd"/>
    </w:p>
    <w:p w14:paraId="59143EBB" w14:textId="77777777" w:rsidR="00924B0C" w:rsidRDefault="00924B0C" w:rsidP="00924B0C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924B0C" w:rsidRPr="00FE792B" w14:paraId="2EA7E6C1" w14:textId="77777777" w:rsidTr="006B2B1C">
        <w:tc>
          <w:tcPr>
            <w:tcW w:w="1951" w:type="dxa"/>
            <w:shd w:val="solid" w:color="95B3D7" w:themeColor="accent1" w:themeTint="99" w:fill="auto"/>
          </w:tcPr>
          <w:p w14:paraId="78B77C19" w14:textId="77777777" w:rsidR="00924B0C" w:rsidRPr="00FE792B" w:rsidRDefault="00924B0C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220C810" w14:textId="77777777" w:rsidR="00924B0C" w:rsidRPr="00FE792B" w:rsidRDefault="00924B0C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24B0C" w:rsidRPr="00FE792B" w14:paraId="07807782" w14:textId="77777777" w:rsidTr="006B2B1C">
        <w:tc>
          <w:tcPr>
            <w:tcW w:w="1951" w:type="dxa"/>
          </w:tcPr>
          <w:p w14:paraId="7A4C44E3" w14:textId="77777777" w:rsidR="00924B0C" w:rsidRPr="00FE792B" w:rsidRDefault="00924B0C" w:rsidP="003E0AC9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 w:rsidR="003E0AC9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5AFBC34E" w14:textId="77777777" w:rsidR="00924B0C" w:rsidRPr="00FE792B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  <w:r w:rsidR="00924B0C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675667A" w14:textId="77777777" w:rsidR="00924B0C" w:rsidRPr="00FE792B" w:rsidRDefault="00924B0C" w:rsidP="00924B0C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3B4A6B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924B0C" w:rsidRPr="00FE792B" w14:paraId="12977366" w14:textId="77777777" w:rsidTr="006B2B1C">
        <w:tc>
          <w:tcPr>
            <w:tcW w:w="1951" w:type="dxa"/>
            <w:shd w:val="solid" w:color="95B3D7" w:themeColor="accent1" w:themeTint="99" w:fill="auto"/>
          </w:tcPr>
          <w:p w14:paraId="40E955A0" w14:textId="77777777" w:rsidR="00924B0C" w:rsidRPr="00FE792B" w:rsidRDefault="00924B0C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286A5E7" w14:textId="77777777" w:rsidR="00924B0C" w:rsidRPr="00FE792B" w:rsidRDefault="00924B0C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24B0C" w:rsidRPr="00FE792B" w14:paraId="4134542F" w14:textId="77777777" w:rsidTr="006B2B1C">
        <w:tc>
          <w:tcPr>
            <w:tcW w:w="1951" w:type="dxa"/>
          </w:tcPr>
          <w:p w14:paraId="5732D9C8" w14:textId="77777777" w:rsidR="00924B0C" w:rsidRPr="00FE792B" w:rsidRDefault="00924B0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4D9C3AB" w14:textId="77777777" w:rsidR="00924B0C" w:rsidRPr="00FE792B" w:rsidRDefault="00924B0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FF4BBD" w:rsidRPr="00FE792B" w14:paraId="4C067920" w14:textId="77777777" w:rsidTr="006B2B1C">
        <w:tc>
          <w:tcPr>
            <w:tcW w:w="1951" w:type="dxa"/>
          </w:tcPr>
          <w:p w14:paraId="0F8E597B" w14:textId="77777777" w:rsidR="00FF4BBD" w:rsidRDefault="00FF4B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630B8552" w14:textId="77777777" w:rsidR="00FF4BBD" w:rsidRDefault="00FF4B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3E0AC9" w:rsidRPr="00FE792B" w14:paraId="500116E9" w14:textId="77777777" w:rsidTr="006B2B1C">
        <w:tc>
          <w:tcPr>
            <w:tcW w:w="1951" w:type="dxa"/>
          </w:tcPr>
          <w:p w14:paraId="2F618E67" w14:textId="77777777" w:rsid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4CA0CDB9" w14:textId="77777777" w:rsid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3E0AC9" w:rsidRPr="00FE792B" w14:paraId="13B9453D" w14:textId="77777777" w:rsidTr="006B2B1C">
        <w:tc>
          <w:tcPr>
            <w:tcW w:w="1951" w:type="dxa"/>
          </w:tcPr>
          <w:p w14:paraId="54D8C747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6379" w:type="dxa"/>
          </w:tcPr>
          <w:p w14:paraId="1B61D872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</w:tc>
      </w:tr>
      <w:tr w:rsidR="003E0AC9" w:rsidRPr="00FE792B" w14:paraId="5EB3CBD0" w14:textId="77777777" w:rsidTr="006B2B1C">
        <w:tc>
          <w:tcPr>
            <w:tcW w:w="1951" w:type="dxa"/>
          </w:tcPr>
          <w:p w14:paraId="45A1F500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7140D18C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E0AC9" w:rsidRPr="00FE792B" w14:paraId="4357FB40" w14:textId="77777777" w:rsidTr="006B2B1C">
        <w:tc>
          <w:tcPr>
            <w:tcW w:w="1951" w:type="dxa"/>
          </w:tcPr>
          <w:p w14:paraId="329ED064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1AD6067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3E0AC9" w:rsidRPr="00FE792B" w14:paraId="377F3D64" w14:textId="77777777" w:rsidTr="006B2B1C">
        <w:tc>
          <w:tcPr>
            <w:tcW w:w="1951" w:type="dxa"/>
          </w:tcPr>
          <w:p w14:paraId="214EAA0F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61DEB2D3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2762FF05" w14:textId="77777777" w:rsidR="00A87867" w:rsidRPr="00980F29" w:rsidRDefault="00D82FDE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9</w:t>
      </w:r>
      <w:r w:rsidR="00A87867" w:rsidRPr="00980F29">
        <w:rPr>
          <w:rFonts w:ascii="微软雅黑" w:eastAsia="微软雅黑" w:hAnsi="微软雅黑" w:hint="eastAsia"/>
        </w:rPr>
        <w:t xml:space="preserve">  </w:t>
      </w:r>
      <w:r w:rsidR="00A87867">
        <w:rPr>
          <w:rFonts w:ascii="微软雅黑" w:eastAsia="微软雅黑" w:hAnsi="微软雅黑" w:hint="eastAsia"/>
        </w:rPr>
        <w:t>更新用户信息</w:t>
      </w:r>
    </w:p>
    <w:p w14:paraId="1BDE268E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4C03FE">
        <w:rPr>
          <w:rFonts w:ascii="微软雅黑" w:eastAsia="微软雅黑" w:hAnsi="微软雅黑" w:hint="eastAsia"/>
          <w:b/>
          <w:sz w:val="18"/>
          <w:szCs w:val="18"/>
        </w:rPr>
        <w:t>update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  <w:proofErr w:type="spellEnd"/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6B2B1C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6B2B1C">
        <w:tc>
          <w:tcPr>
            <w:tcW w:w="1951" w:type="dxa"/>
          </w:tcPr>
          <w:p w14:paraId="52FE6323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042E0717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82FDE" w:rsidRPr="00FE792B" w14:paraId="2DF212EF" w14:textId="77777777" w:rsidTr="006B2B1C">
        <w:tc>
          <w:tcPr>
            <w:tcW w:w="1951" w:type="dxa"/>
          </w:tcPr>
          <w:p w14:paraId="5357DBB8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6379" w:type="dxa"/>
          </w:tcPr>
          <w:p w14:paraId="6C951275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</w:tc>
      </w:tr>
      <w:tr w:rsidR="00D82FDE" w:rsidRPr="00FE792B" w14:paraId="2825C587" w14:textId="77777777" w:rsidTr="006B2B1C">
        <w:tc>
          <w:tcPr>
            <w:tcW w:w="1951" w:type="dxa"/>
          </w:tcPr>
          <w:p w14:paraId="3ACD1B30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6998DB66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D82FDE" w:rsidRPr="00FE792B" w14:paraId="4DBDB232" w14:textId="77777777" w:rsidTr="006B2B1C">
        <w:tc>
          <w:tcPr>
            <w:tcW w:w="1951" w:type="dxa"/>
          </w:tcPr>
          <w:p w14:paraId="4C178DFB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3EAEAA07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D82FDE" w:rsidRPr="00FE792B" w14:paraId="17412015" w14:textId="77777777" w:rsidTr="006B2B1C">
        <w:tc>
          <w:tcPr>
            <w:tcW w:w="1951" w:type="dxa"/>
          </w:tcPr>
          <w:p w14:paraId="016A1856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5E344B7F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  <w:tr w:rsidR="00D82FDE" w:rsidRPr="00FE792B" w14:paraId="52C5B752" w14:textId="77777777" w:rsidTr="006B2B1C">
        <w:tc>
          <w:tcPr>
            <w:tcW w:w="1951" w:type="dxa"/>
          </w:tcPr>
          <w:p w14:paraId="38787582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0040D8B1" w14:textId="77777777" w:rsidR="00D82FDE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登录密码，为空时不修改密码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6B2B1C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6B2B1C">
        <w:tc>
          <w:tcPr>
            <w:tcW w:w="1951" w:type="dxa"/>
          </w:tcPr>
          <w:p w14:paraId="6FFD2C3E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E9726F4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6B2B1C">
        <w:tc>
          <w:tcPr>
            <w:tcW w:w="1951" w:type="dxa"/>
          </w:tcPr>
          <w:p w14:paraId="0BFBE525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9928126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A87867" w:rsidRPr="00FE792B" w14:paraId="1B4AB993" w14:textId="77777777" w:rsidTr="006B2B1C">
        <w:tc>
          <w:tcPr>
            <w:tcW w:w="1951" w:type="dxa"/>
          </w:tcPr>
          <w:p w14:paraId="71070E3C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A87867" w:rsidRPr="00FE792B" w14:paraId="72AADD66" w14:textId="77777777" w:rsidTr="006B2B1C">
        <w:tc>
          <w:tcPr>
            <w:tcW w:w="1951" w:type="dxa"/>
          </w:tcPr>
          <w:p w14:paraId="1CBE01CA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6379" w:type="dxa"/>
          </w:tcPr>
          <w:p w14:paraId="40575D80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</w:tc>
      </w:tr>
      <w:tr w:rsidR="00A87867" w:rsidRPr="00FE792B" w14:paraId="38C59AD1" w14:textId="77777777" w:rsidTr="006B2B1C">
        <w:tc>
          <w:tcPr>
            <w:tcW w:w="1951" w:type="dxa"/>
          </w:tcPr>
          <w:p w14:paraId="1FFC9375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37B1BDA8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87867" w:rsidRPr="00FE792B" w14:paraId="2D78D9FB" w14:textId="77777777" w:rsidTr="006B2B1C">
        <w:tc>
          <w:tcPr>
            <w:tcW w:w="1951" w:type="dxa"/>
          </w:tcPr>
          <w:p w14:paraId="0FD11407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A87867" w:rsidRPr="00FE792B" w14:paraId="4F1A799F" w14:textId="77777777" w:rsidTr="006B2B1C">
        <w:tc>
          <w:tcPr>
            <w:tcW w:w="1951" w:type="dxa"/>
          </w:tcPr>
          <w:p w14:paraId="104F3612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45B89C4F" w14:textId="77777777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720197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用户收货地址列表获取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6B2B1C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6B2B1C">
        <w:tc>
          <w:tcPr>
            <w:tcW w:w="1951" w:type="dxa"/>
          </w:tcPr>
          <w:p w14:paraId="4E2AFC4F" w14:textId="77777777" w:rsidR="00987782" w:rsidRPr="00FE792B" w:rsidRDefault="0098778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21E4C7F" w14:textId="77777777" w:rsidR="00987782" w:rsidRPr="00FE792B" w:rsidRDefault="0098778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6B2B1C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6B2B1C">
        <w:tc>
          <w:tcPr>
            <w:tcW w:w="1951" w:type="dxa"/>
          </w:tcPr>
          <w:p w14:paraId="25ECF2A0" w14:textId="77777777" w:rsidR="00BC3321" w:rsidRPr="00FE792B" w:rsidRDefault="006618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0E249B5A" w14:textId="77777777" w:rsidR="00BC3321" w:rsidRPr="000340CC" w:rsidRDefault="006618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，修改时需要传该ID作为唯一标识</w:t>
            </w:r>
          </w:p>
        </w:tc>
      </w:tr>
      <w:tr w:rsidR="00AE439C" w:rsidRPr="00FE792B" w14:paraId="60DD19DF" w14:textId="77777777" w:rsidTr="006B2B1C">
        <w:tc>
          <w:tcPr>
            <w:tcW w:w="1951" w:type="dxa"/>
          </w:tcPr>
          <w:p w14:paraId="1C22F553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  <w:proofErr w:type="spellEnd"/>
          </w:p>
        </w:tc>
        <w:tc>
          <w:tcPr>
            <w:tcW w:w="6379" w:type="dxa"/>
          </w:tcPr>
          <w:p w14:paraId="042A2BC0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是否为默认，1:是，0:否</w:t>
            </w:r>
          </w:p>
        </w:tc>
      </w:tr>
      <w:tr w:rsidR="00AE439C" w:rsidRPr="00FE792B" w14:paraId="6DC8E931" w14:textId="77777777" w:rsidTr="006B2B1C">
        <w:tc>
          <w:tcPr>
            <w:tcW w:w="1951" w:type="dxa"/>
          </w:tcPr>
          <w:p w14:paraId="1D3677E6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4DA27E02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6B2B1C">
        <w:tc>
          <w:tcPr>
            <w:tcW w:w="1951" w:type="dxa"/>
          </w:tcPr>
          <w:p w14:paraId="4FA6EE2B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6B2B1C">
        <w:tc>
          <w:tcPr>
            <w:tcW w:w="1951" w:type="dxa"/>
          </w:tcPr>
          <w:p w14:paraId="4F2C565D" w14:textId="77777777" w:rsidR="00AE439C" w:rsidRPr="001D5D1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6B2B1C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6B2B1C">
        <w:tc>
          <w:tcPr>
            <w:tcW w:w="1951" w:type="dxa"/>
          </w:tcPr>
          <w:p w14:paraId="749131BD" w14:textId="77777777" w:rsidR="00AE439C" w:rsidRPr="001D5D1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77777777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DC13C7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 xml:space="preserve"> 新增/修改用户收货地址</w:t>
      </w:r>
    </w:p>
    <w:p w14:paraId="4439956F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updateUserAddress</w:t>
      </w:r>
      <w:proofErr w:type="spellEnd"/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6B2B1C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6B2B1C">
        <w:tc>
          <w:tcPr>
            <w:tcW w:w="1951" w:type="dxa"/>
          </w:tcPr>
          <w:p w14:paraId="056A32C9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addressId</w:t>
            </w:r>
            <w:proofErr w:type="spellEnd"/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6B2B1C">
        <w:tc>
          <w:tcPr>
            <w:tcW w:w="1951" w:type="dxa"/>
          </w:tcPr>
          <w:p w14:paraId="252EE925" w14:textId="77777777" w:rsidR="003F6116" w:rsidRDefault="003F6116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6B2B1C">
        <w:tc>
          <w:tcPr>
            <w:tcW w:w="1951" w:type="dxa"/>
          </w:tcPr>
          <w:p w14:paraId="7499DA15" w14:textId="77777777" w:rsidR="00853343" w:rsidRDefault="0085334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  <w:proofErr w:type="spellEnd"/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6B2B1C">
        <w:tc>
          <w:tcPr>
            <w:tcW w:w="1951" w:type="dxa"/>
          </w:tcPr>
          <w:p w14:paraId="5921947D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784A6396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6B2B1C">
        <w:tc>
          <w:tcPr>
            <w:tcW w:w="1951" w:type="dxa"/>
          </w:tcPr>
          <w:p w14:paraId="74CDF508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6B2B1C">
        <w:tc>
          <w:tcPr>
            <w:tcW w:w="1951" w:type="dxa"/>
          </w:tcPr>
          <w:p w14:paraId="44616616" w14:textId="77777777" w:rsidR="00943525" w:rsidRPr="001D5D1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6B2B1C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6B2B1C">
        <w:tc>
          <w:tcPr>
            <w:tcW w:w="1951" w:type="dxa"/>
          </w:tcPr>
          <w:p w14:paraId="46B07483" w14:textId="77777777" w:rsidR="00943525" w:rsidRPr="001D5D1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6B2B1C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6B2B1C">
        <w:tc>
          <w:tcPr>
            <w:tcW w:w="1951" w:type="dxa"/>
          </w:tcPr>
          <w:p w14:paraId="7BFA23BC" w14:textId="77777777" w:rsidR="00782DD1" w:rsidRPr="00FE792B" w:rsidRDefault="00782DD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4639D82F" w14:textId="77777777" w:rsidR="00782DD1" w:rsidRPr="000340CC" w:rsidRDefault="00782DD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收货地址ID，修改时需要传该ID作为唯一标识</w:t>
            </w:r>
          </w:p>
        </w:tc>
      </w:tr>
    </w:tbl>
    <w:p w14:paraId="673536E2" w14:textId="77777777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12 下单</w:t>
      </w:r>
    </w:p>
    <w:p w14:paraId="7F875E7B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6B2B1C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6B2B1C">
        <w:tc>
          <w:tcPr>
            <w:tcW w:w="1951" w:type="dxa"/>
          </w:tcPr>
          <w:p w14:paraId="291B4C74" w14:textId="77777777" w:rsidR="00A673D2" w:rsidRPr="00FE792B" w:rsidRDefault="00160B2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750CE64" w14:textId="77777777" w:rsidR="00A673D2" w:rsidRPr="000340CC" w:rsidRDefault="00903B9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A673D2" w:rsidRPr="00FE792B" w14:paraId="64AEF062" w14:textId="77777777" w:rsidTr="006B2B1C">
        <w:tc>
          <w:tcPr>
            <w:tcW w:w="1951" w:type="dxa"/>
          </w:tcPr>
          <w:p w14:paraId="3BD27DF2" w14:textId="77777777" w:rsidR="00A673D2" w:rsidRDefault="00376C9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1536718D" w14:textId="77777777" w:rsidR="00A673D2" w:rsidRDefault="00376C9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A673D2" w:rsidRPr="00FE792B" w14:paraId="5EE1E3D6" w14:textId="77777777" w:rsidTr="006B2B1C">
        <w:tc>
          <w:tcPr>
            <w:tcW w:w="1951" w:type="dxa"/>
          </w:tcPr>
          <w:p w14:paraId="2648C85A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513AFBFC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A673D2" w:rsidRPr="00FE792B" w14:paraId="3A2AA100" w14:textId="77777777" w:rsidTr="006B2B1C">
        <w:tc>
          <w:tcPr>
            <w:tcW w:w="1951" w:type="dxa"/>
          </w:tcPr>
          <w:p w14:paraId="1AEE7B29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A673D2" w:rsidRPr="00FE792B" w14:paraId="2332EB76" w14:textId="77777777" w:rsidTr="006B2B1C">
        <w:tc>
          <w:tcPr>
            <w:tcW w:w="1951" w:type="dxa"/>
          </w:tcPr>
          <w:p w14:paraId="106F5305" w14:textId="77777777" w:rsidR="00A673D2" w:rsidRPr="001D5D1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  <w:proofErr w:type="spellEnd"/>
          </w:p>
        </w:tc>
        <w:tc>
          <w:tcPr>
            <w:tcW w:w="6379" w:type="dxa"/>
          </w:tcPr>
          <w:p w14:paraId="19D0AE60" w14:textId="77777777" w:rsidR="00A673D2" w:rsidRPr="00862FF7" w:rsidRDefault="003E63FA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</w:t>
            </w:r>
            <w:r w:rsidR="002A5624"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</w:t>
            </w:r>
            <w:r w:rsidR="008863E5" w:rsidRPr="00862FF7">
              <w:rPr>
                <w:rFonts w:ascii="微软雅黑" w:eastAsia="微软雅黑" w:hAnsi="微软雅黑" w:hint="eastAsia"/>
                <w:sz w:val="18"/>
                <w:szCs w:val="18"/>
              </w:rPr>
              <w:t>d1:count1,</w:t>
            </w:r>
            <w:r w:rsidR="002A5624"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</w:t>
            </w:r>
            <w:r w:rsidR="008863E5" w:rsidRPr="00862FF7">
              <w:rPr>
                <w:rFonts w:ascii="微软雅黑" w:eastAsia="微软雅黑" w:hAnsi="微软雅黑" w:hint="eastAsia"/>
                <w:sz w:val="18"/>
                <w:szCs w:val="18"/>
              </w:rPr>
              <w:t>d2:count2,</w:t>
            </w:r>
            <w:r w:rsidR="008863E5"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77777777" w:rsidR="00EB5573" w:rsidRPr="00862FF7" w:rsidRDefault="00EB5573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:商品编号，count:购买数量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6B2B1C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6B2B1C">
        <w:tc>
          <w:tcPr>
            <w:tcW w:w="1951" w:type="dxa"/>
          </w:tcPr>
          <w:p w14:paraId="1B33D952" w14:textId="77777777" w:rsidR="00A673D2" w:rsidRPr="00FE792B" w:rsidRDefault="00F1382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2F24EA65" w14:textId="77777777" w:rsidR="00A673D2" w:rsidRPr="000340CC" w:rsidRDefault="00F1382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6B2B1C">
        <w:tc>
          <w:tcPr>
            <w:tcW w:w="1951" w:type="dxa"/>
          </w:tcPr>
          <w:p w14:paraId="7247090E" w14:textId="77777777" w:rsidR="00BB71B0" w:rsidRDefault="00BB71B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77777777" w:rsidR="00BB71B0" w:rsidRDefault="00BB71B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订单金额，即</w:t>
            </w:r>
            <w:r w:rsidR="00E406DC">
              <w:rPr>
                <w:rFonts w:ascii="微软雅黑" w:eastAsia="微软雅黑" w:hAnsi="微软雅黑" w:hint="eastAsia"/>
                <w:sz w:val="18"/>
                <w:szCs w:val="18"/>
              </w:rPr>
              <w:t>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77777777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13 订单列表获取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  <w:proofErr w:type="spellEnd"/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6B2B1C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6B2B1C">
        <w:tc>
          <w:tcPr>
            <w:tcW w:w="1951" w:type="dxa"/>
          </w:tcPr>
          <w:p w14:paraId="6E5C252F" w14:textId="77777777" w:rsidR="00413E85" w:rsidRPr="00FE792B" w:rsidRDefault="00413E8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00B67E5" w14:textId="77777777" w:rsidR="00413E85" w:rsidRPr="00FE792B" w:rsidRDefault="00413E8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6B2B1C">
        <w:tc>
          <w:tcPr>
            <w:tcW w:w="1951" w:type="dxa"/>
          </w:tcPr>
          <w:p w14:paraId="2AC4E93B" w14:textId="77777777" w:rsidR="00D91C02" w:rsidRDefault="00D91C0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77777777" w:rsidR="00D91C02" w:rsidRDefault="00D91C02" w:rsidP="00273E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1:待</w:t>
            </w:r>
            <w:r w:rsidR="00273ED0">
              <w:rPr>
                <w:rFonts w:ascii="微软雅黑" w:eastAsia="微软雅黑" w:hAnsi="微软雅黑" w:hint="eastAsia"/>
                <w:sz w:val="18"/>
                <w:szCs w:val="18"/>
              </w:rPr>
              <w:t>付款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，2:待</w:t>
            </w:r>
            <w:r w:rsidR="002D13F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，3:已完成</w:t>
            </w:r>
            <w:r w:rsidR="00BF4E00">
              <w:rPr>
                <w:rFonts w:ascii="微软雅黑" w:eastAsia="微软雅黑" w:hAnsi="微软雅黑" w:hint="eastAsia"/>
                <w:sz w:val="18"/>
                <w:szCs w:val="18"/>
              </w:rPr>
              <w:t>，可不填，默认获取所有状态订单</w:t>
            </w:r>
          </w:p>
        </w:tc>
      </w:tr>
    </w:tbl>
    <w:p w14:paraId="507DE78D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C94C3F">
        <w:rPr>
          <w:rFonts w:ascii="微软雅黑" w:eastAsia="微软雅黑" w:hAnsi="微软雅黑" w:hint="eastAsia"/>
          <w:b/>
          <w:sz w:val="18"/>
          <w:szCs w:val="18"/>
        </w:rPr>
        <w:t>Orders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6B2B1C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6B2B1C">
        <w:tc>
          <w:tcPr>
            <w:tcW w:w="1951" w:type="dxa"/>
          </w:tcPr>
          <w:p w14:paraId="42F12009" w14:textId="77777777" w:rsidR="00413E85" w:rsidRPr="00FE792B" w:rsidRDefault="00C3339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766D223" w14:textId="77777777" w:rsidR="00413E85" w:rsidRPr="000340CC" w:rsidRDefault="00D54BE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13E85" w:rsidRPr="00FE792B" w14:paraId="758BFCC2" w14:textId="77777777" w:rsidTr="006B2B1C">
        <w:tc>
          <w:tcPr>
            <w:tcW w:w="1951" w:type="dxa"/>
          </w:tcPr>
          <w:p w14:paraId="33BC9948" w14:textId="77777777" w:rsidR="00413E85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65512882" w14:textId="77777777" w:rsidR="00413E85" w:rsidRPr="004D7E3C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付款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，3:已完成</w:t>
            </w:r>
            <w:r w:rsidR="004D7E3C">
              <w:rPr>
                <w:rFonts w:ascii="微软雅黑" w:eastAsia="微软雅黑" w:hAnsi="微软雅黑" w:hint="eastAsia"/>
                <w:sz w:val="18"/>
                <w:szCs w:val="18"/>
              </w:rPr>
              <w:t>，4:已取消</w:t>
            </w:r>
          </w:p>
        </w:tc>
      </w:tr>
      <w:tr w:rsidR="00413E85" w:rsidRPr="00FE792B" w14:paraId="5ABC3A92" w14:textId="77777777" w:rsidTr="006B2B1C">
        <w:tc>
          <w:tcPr>
            <w:tcW w:w="1951" w:type="dxa"/>
          </w:tcPr>
          <w:p w14:paraId="166C9025" w14:textId="77777777" w:rsidR="00413E85" w:rsidRPr="00FE792B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77777777" w:rsidR="00413E85" w:rsidRPr="00FE792B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</w:p>
        </w:tc>
      </w:tr>
      <w:tr w:rsidR="009F19A9" w:rsidRPr="00FE792B" w14:paraId="15D8C79E" w14:textId="77777777" w:rsidTr="006B2B1C">
        <w:tc>
          <w:tcPr>
            <w:tcW w:w="1951" w:type="dxa"/>
          </w:tcPr>
          <w:p w14:paraId="021FE78F" w14:textId="77777777" w:rsidR="009F19A9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1D02F75F" w14:textId="77777777" w:rsidR="009F19A9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</w:p>
        </w:tc>
      </w:tr>
      <w:tr w:rsidR="00413E85" w:rsidRPr="00FE792B" w14:paraId="11A93F75" w14:textId="77777777" w:rsidTr="006B2B1C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0777110D" w14:textId="77777777" w:rsidR="00413E85" w:rsidRDefault="008761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77777777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="006B2CDD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 xml:space="preserve"> 订单详情获取</w:t>
      </w:r>
    </w:p>
    <w:p w14:paraId="45F3423C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getOrders</w:t>
      </w:r>
      <w:proofErr w:type="spellEnd"/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6B2B1C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6B2B1C">
        <w:tc>
          <w:tcPr>
            <w:tcW w:w="1951" w:type="dxa"/>
          </w:tcPr>
          <w:p w14:paraId="78EBF4DE" w14:textId="77777777" w:rsidR="00FF64B7" w:rsidRDefault="002B019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0F1DDBD1" w14:textId="77777777" w:rsidR="00FF64B7" w:rsidRDefault="002B019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6B2B1C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6B2B1C">
        <w:tc>
          <w:tcPr>
            <w:tcW w:w="1951" w:type="dxa"/>
          </w:tcPr>
          <w:p w14:paraId="447D8DA4" w14:textId="77777777" w:rsidR="00FF64B7" w:rsidRPr="00FE792B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1FAFA4B2" w14:textId="77777777" w:rsidR="00FF64B7" w:rsidRPr="000340CC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F64B7" w:rsidRPr="00FE792B" w14:paraId="1D1CDF92" w14:textId="77777777" w:rsidTr="006B2B1C">
        <w:tc>
          <w:tcPr>
            <w:tcW w:w="1951" w:type="dxa"/>
          </w:tcPr>
          <w:p w14:paraId="3D1CB267" w14:textId="77777777" w:rsidR="00FF64B7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77777777" w:rsidR="00FF64B7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付款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，3:已完成</w:t>
            </w:r>
            <w:r w:rsidR="00DC5619">
              <w:rPr>
                <w:rFonts w:ascii="微软雅黑" w:eastAsia="微软雅黑" w:hAnsi="微软雅黑" w:hint="eastAsia"/>
                <w:sz w:val="18"/>
                <w:szCs w:val="18"/>
              </w:rPr>
              <w:t>，4:已取消</w:t>
            </w:r>
          </w:p>
        </w:tc>
      </w:tr>
      <w:tr w:rsidR="00FF64B7" w:rsidRPr="00FE792B" w14:paraId="41CB501A" w14:textId="77777777" w:rsidTr="006B2B1C">
        <w:tc>
          <w:tcPr>
            <w:tcW w:w="1951" w:type="dxa"/>
          </w:tcPr>
          <w:p w14:paraId="77B99736" w14:textId="77777777" w:rsidR="00FF64B7" w:rsidRPr="00FE792B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5EAF525" w14:textId="77777777" w:rsidR="00FF64B7" w:rsidRPr="00FE792B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</w:p>
        </w:tc>
      </w:tr>
      <w:tr w:rsidR="00FF64B7" w:rsidRPr="00FE792B" w14:paraId="6429BEFC" w14:textId="77777777" w:rsidTr="006B2B1C">
        <w:tc>
          <w:tcPr>
            <w:tcW w:w="1951" w:type="dxa"/>
          </w:tcPr>
          <w:p w14:paraId="2FCCD01C" w14:textId="77777777" w:rsidR="00FF64B7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5F5893C4" w14:textId="77777777" w:rsidR="00FF64B7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</w:p>
        </w:tc>
      </w:tr>
      <w:tr w:rsidR="00FF64B7" w:rsidRPr="00FE792B" w14:paraId="660FD812" w14:textId="77777777" w:rsidTr="006B2B1C">
        <w:tc>
          <w:tcPr>
            <w:tcW w:w="1951" w:type="dxa"/>
          </w:tcPr>
          <w:p w14:paraId="3090C242" w14:textId="77777777" w:rsidR="00FF64B7" w:rsidRPr="00FE792B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3C79295B" w14:textId="77777777" w:rsidR="00FF64B7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F64B7" w:rsidRPr="00FE792B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391FD3" w:rsidRPr="00FE792B" w14:paraId="51F36DD8" w14:textId="77777777" w:rsidTr="006B2B1C">
        <w:tc>
          <w:tcPr>
            <w:tcW w:w="1951" w:type="dxa"/>
          </w:tcPr>
          <w:p w14:paraId="08E1238D" w14:textId="77777777" w:rsidR="00391FD3" w:rsidRDefault="00391FD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addressInfo</w:t>
            </w:r>
            <w:proofErr w:type="spellEnd"/>
          </w:p>
        </w:tc>
        <w:tc>
          <w:tcPr>
            <w:tcW w:w="6379" w:type="dxa"/>
          </w:tcPr>
          <w:p w14:paraId="401D991C" w14:textId="77777777" w:rsidR="00391FD3" w:rsidRDefault="006244A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收货地址如：{</w:t>
            </w: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A87AC8D" w14:textId="77777777" w:rsidR="006244AD" w:rsidRDefault="006244A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eciver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姓名,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6244AD" w:rsidRPr="00FE792B" w14:paraId="717885F9" w14:textId="77777777" w:rsidTr="006B2B1C">
        <w:tc>
          <w:tcPr>
            <w:tcW w:w="1951" w:type="dxa"/>
          </w:tcPr>
          <w:p w14:paraId="02C9E265" w14:textId="77777777" w:rsidR="006244AD" w:rsidRDefault="006244A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6244AD" w:rsidRDefault="006244A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B53936" w:rsidRPr="00FE792B" w14:paraId="3422321D" w14:textId="77777777" w:rsidTr="006B2B1C">
        <w:tc>
          <w:tcPr>
            <w:tcW w:w="1951" w:type="dxa"/>
          </w:tcPr>
          <w:p w14:paraId="37B88F61" w14:textId="77777777" w:rsidR="00B53936" w:rsidRPr="006244AD" w:rsidRDefault="00B53936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53936">
              <w:rPr>
                <w:rFonts w:ascii="微软雅黑" w:eastAsia="微软雅黑" w:hAnsi="微软雅黑"/>
                <w:sz w:val="18"/>
                <w:szCs w:val="18"/>
              </w:rPr>
              <w:t>logistics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3E6141B2" w14:textId="77777777" w:rsidR="00B53936" w:rsidRPr="006244AD" w:rsidRDefault="00B53936" w:rsidP="007A03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物流信息</w:t>
            </w:r>
          </w:p>
        </w:tc>
      </w:tr>
      <w:tr w:rsidR="002D78B1" w:rsidRPr="00FE792B" w14:paraId="5908CCA8" w14:textId="77777777" w:rsidTr="006B2B1C">
        <w:trPr>
          <w:ins w:id="5" w:author="shuxin jiang" w:date="2017-07-11T22:49:00Z"/>
        </w:trPr>
        <w:tc>
          <w:tcPr>
            <w:tcW w:w="1951" w:type="dxa"/>
          </w:tcPr>
          <w:p w14:paraId="1EE96452" w14:textId="77777777" w:rsidR="002D78B1" w:rsidRPr="00B53936" w:rsidRDefault="002D78B1" w:rsidP="006B2B1C">
            <w:pPr>
              <w:rPr>
                <w:ins w:id="6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ins w:id="7" w:author="shuxin jiang" w:date="2017-07-11T22:49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订单时间</w:t>
              </w:r>
            </w:ins>
          </w:p>
        </w:tc>
        <w:tc>
          <w:tcPr>
            <w:tcW w:w="6379" w:type="dxa"/>
          </w:tcPr>
          <w:p w14:paraId="7ABA52D6" w14:textId="77777777" w:rsidR="002D78B1" w:rsidRDefault="002D78B1" w:rsidP="007A03F3">
            <w:pPr>
              <w:rPr>
                <w:ins w:id="8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ins w:id="9" w:author="shuxin jiang" w:date="2017-07-11T22:49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2017-07-01 20:00:01</w:t>
              </w:r>
            </w:ins>
          </w:p>
        </w:tc>
      </w:tr>
      <w:tr w:rsidR="002D78B1" w:rsidRPr="00FE792B" w14:paraId="6D1B17DA" w14:textId="77777777" w:rsidTr="006B2B1C">
        <w:trPr>
          <w:ins w:id="10" w:author="shuxin jiang" w:date="2017-07-11T22:49:00Z"/>
        </w:trPr>
        <w:tc>
          <w:tcPr>
            <w:tcW w:w="1951" w:type="dxa"/>
          </w:tcPr>
          <w:p w14:paraId="41A03F0B" w14:textId="77777777" w:rsidR="002D78B1" w:rsidRDefault="002D78B1" w:rsidP="006B2B1C">
            <w:pPr>
              <w:rPr>
                <w:ins w:id="11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ins w:id="12" w:author="shuxin jiang" w:date="2017-07-11T22:49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发票信息</w:t>
              </w:r>
            </w:ins>
          </w:p>
        </w:tc>
        <w:tc>
          <w:tcPr>
            <w:tcW w:w="6379" w:type="dxa"/>
          </w:tcPr>
          <w:p w14:paraId="3B9F660F" w14:textId="77777777" w:rsidR="002D78B1" w:rsidRDefault="002D78B1" w:rsidP="007A03F3">
            <w:pPr>
              <w:rPr>
                <w:ins w:id="13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ins w:id="14" w:author="shuxin jiang" w:date="2017-07-11T22:50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公司抬头或者个人</w:t>
              </w:r>
            </w:ins>
          </w:p>
        </w:tc>
      </w:tr>
    </w:tbl>
    <w:p w14:paraId="436EEE32" w14:textId="77777777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15 订单取消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  <w:proofErr w:type="spellEnd"/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6B2B1C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6B2B1C">
        <w:tc>
          <w:tcPr>
            <w:tcW w:w="1951" w:type="dxa"/>
          </w:tcPr>
          <w:p w14:paraId="46AD1651" w14:textId="77777777" w:rsidR="00440FEA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93DFF9C" w14:textId="77777777" w:rsidR="00440FEA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13A6AB89" w14:textId="77777777" w:rsidTr="006B2B1C">
        <w:tc>
          <w:tcPr>
            <w:tcW w:w="1951" w:type="dxa"/>
            <w:shd w:val="solid" w:color="95B3D7" w:themeColor="accent1" w:themeTint="99" w:fill="auto"/>
          </w:tcPr>
          <w:p w14:paraId="29066FB1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6F7989D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15B73A9E" w14:textId="77777777" w:rsidTr="006B2B1C">
        <w:tc>
          <w:tcPr>
            <w:tcW w:w="1951" w:type="dxa"/>
          </w:tcPr>
          <w:p w14:paraId="7C0F5AD7" w14:textId="77777777" w:rsidR="00440FEA" w:rsidRPr="00FE792B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41CF385" w14:textId="77777777" w:rsidR="00440FEA" w:rsidRPr="000340CC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</w:tbl>
    <w:p w14:paraId="31507845" w14:textId="77777777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7D48EF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发起支付</w:t>
      </w:r>
    </w:p>
    <w:p w14:paraId="7722C3BB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pay</w:t>
      </w:r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6B2B1C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6B2B1C">
        <w:tc>
          <w:tcPr>
            <w:tcW w:w="1951" w:type="dxa"/>
          </w:tcPr>
          <w:p w14:paraId="29869B72" w14:textId="77777777" w:rsidR="00F55D62" w:rsidRDefault="00F55D6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2C06339D" w14:textId="77777777" w:rsidR="00F55D62" w:rsidRDefault="00F55D6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E87DC0" w:rsidRPr="00FE792B" w14:paraId="67E1D25D" w14:textId="77777777" w:rsidTr="006B2B1C">
        <w:tc>
          <w:tcPr>
            <w:tcW w:w="1951" w:type="dxa"/>
          </w:tcPr>
          <w:p w14:paraId="0F21AE70" w14:textId="77777777" w:rsidR="00E87DC0" w:rsidRDefault="00E87DC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6379" w:type="dxa"/>
          </w:tcPr>
          <w:p w14:paraId="1A2DBE14" w14:textId="77777777" w:rsidR="00E87DC0" w:rsidRDefault="00E87DC0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支付类型，1:微信</w:t>
            </w:r>
            <w:r w:rsidR="00B03363">
              <w:rPr>
                <w:rFonts w:ascii="微软雅黑" w:eastAsia="微软雅黑" w:hAnsi="微软雅黑" w:hint="eastAsia"/>
                <w:sz w:val="18"/>
                <w:szCs w:val="18"/>
              </w:rPr>
              <w:t>APP支付，2:微信扫码支付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6B2B1C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6B2B1C">
        <w:tc>
          <w:tcPr>
            <w:tcW w:w="1951" w:type="dxa"/>
          </w:tcPr>
          <w:p w14:paraId="54C0E6E8" w14:textId="77777777" w:rsidR="00F55D62" w:rsidRPr="00FE792B" w:rsidRDefault="006566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  <w:proofErr w:type="spellEnd"/>
          </w:p>
        </w:tc>
        <w:tc>
          <w:tcPr>
            <w:tcW w:w="6379" w:type="dxa"/>
          </w:tcPr>
          <w:p w14:paraId="076727A1" w14:textId="77777777" w:rsidR="00F55D62" w:rsidRPr="000340CC" w:rsidRDefault="006566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支付二维码图片URL，只有扫码支付才返回该</w:t>
            </w:r>
            <w:r w:rsidR="007564A5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7D590" w14:textId="77777777" w:rsidR="00E5614F" w:rsidRDefault="00E5614F" w:rsidP="00B5706C">
      <w:r>
        <w:separator/>
      </w:r>
    </w:p>
  </w:endnote>
  <w:endnote w:type="continuationSeparator" w:id="0">
    <w:p w14:paraId="09C25B4B" w14:textId="77777777" w:rsidR="00E5614F" w:rsidRDefault="00E5614F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53840B" w14:textId="77777777" w:rsidR="00E5614F" w:rsidRDefault="00E5614F" w:rsidP="00B5706C">
      <w:r>
        <w:separator/>
      </w:r>
    </w:p>
  </w:footnote>
  <w:footnote w:type="continuationSeparator" w:id="0">
    <w:p w14:paraId="6060E351" w14:textId="77777777" w:rsidR="00E5614F" w:rsidRDefault="00E5614F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C45D12" w:rsidRDefault="00C45D12" w:rsidP="006D393A">
    <w:pPr>
      <w:pStyle w:val="aa"/>
      <w:jc w:val="left"/>
      <w:rPr>
        <w:noProof/>
      </w:rPr>
    </w:pPr>
  </w:p>
  <w:p w14:paraId="31E836F8" w14:textId="77777777" w:rsidR="00C45D12" w:rsidRPr="005D6C93" w:rsidRDefault="00C45D12" w:rsidP="006D393A">
    <w:pPr>
      <w:pStyle w:val="aa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61E7"/>
    <w:rsid w:val="0005106D"/>
    <w:rsid w:val="000518F4"/>
    <w:rsid w:val="000531CA"/>
    <w:rsid w:val="0005409B"/>
    <w:rsid w:val="0005479D"/>
    <w:rsid w:val="00055445"/>
    <w:rsid w:val="00056B72"/>
    <w:rsid w:val="00057B7A"/>
    <w:rsid w:val="00060111"/>
    <w:rsid w:val="000604C0"/>
    <w:rsid w:val="000605CF"/>
    <w:rsid w:val="000622AF"/>
    <w:rsid w:val="000655A8"/>
    <w:rsid w:val="00070369"/>
    <w:rsid w:val="00072CF8"/>
    <w:rsid w:val="00073C27"/>
    <w:rsid w:val="00074838"/>
    <w:rsid w:val="0007566C"/>
    <w:rsid w:val="00075CF5"/>
    <w:rsid w:val="00076171"/>
    <w:rsid w:val="00076562"/>
    <w:rsid w:val="0007675F"/>
    <w:rsid w:val="000773F8"/>
    <w:rsid w:val="00077570"/>
    <w:rsid w:val="00080644"/>
    <w:rsid w:val="00080686"/>
    <w:rsid w:val="000806D0"/>
    <w:rsid w:val="00086154"/>
    <w:rsid w:val="00087054"/>
    <w:rsid w:val="00090A43"/>
    <w:rsid w:val="00095492"/>
    <w:rsid w:val="00096057"/>
    <w:rsid w:val="00096CFF"/>
    <w:rsid w:val="000A0271"/>
    <w:rsid w:val="000A0E41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DA7"/>
    <w:rsid w:val="000B726C"/>
    <w:rsid w:val="000C0631"/>
    <w:rsid w:val="000C1A29"/>
    <w:rsid w:val="000C2A06"/>
    <w:rsid w:val="000C3EA0"/>
    <w:rsid w:val="000C5044"/>
    <w:rsid w:val="000C56AB"/>
    <w:rsid w:val="000C695D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5284"/>
    <w:rsid w:val="00116FF2"/>
    <w:rsid w:val="00117BD9"/>
    <w:rsid w:val="00122F8A"/>
    <w:rsid w:val="001230FD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895"/>
    <w:rsid w:val="00154B1E"/>
    <w:rsid w:val="00154F3D"/>
    <w:rsid w:val="00156122"/>
    <w:rsid w:val="001573A7"/>
    <w:rsid w:val="00157EAA"/>
    <w:rsid w:val="001607B7"/>
    <w:rsid w:val="001607C8"/>
    <w:rsid w:val="00160B2D"/>
    <w:rsid w:val="00163E17"/>
    <w:rsid w:val="001656EE"/>
    <w:rsid w:val="00166939"/>
    <w:rsid w:val="00166978"/>
    <w:rsid w:val="00171952"/>
    <w:rsid w:val="00171D5A"/>
    <w:rsid w:val="0017502E"/>
    <w:rsid w:val="001767F4"/>
    <w:rsid w:val="0017684F"/>
    <w:rsid w:val="00177B48"/>
    <w:rsid w:val="001814D1"/>
    <w:rsid w:val="001839E4"/>
    <w:rsid w:val="00184737"/>
    <w:rsid w:val="0018670A"/>
    <w:rsid w:val="00190FC7"/>
    <w:rsid w:val="00192B13"/>
    <w:rsid w:val="00192E6F"/>
    <w:rsid w:val="0019439A"/>
    <w:rsid w:val="00194BA1"/>
    <w:rsid w:val="00196614"/>
    <w:rsid w:val="00196D02"/>
    <w:rsid w:val="001A22E1"/>
    <w:rsid w:val="001A4D24"/>
    <w:rsid w:val="001A53C5"/>
    <w:rsid w:val="001A563A"/>
    <w:rsid w:val="001A69AA"/>
    <w:rsid w:val="001C0E88"/>
    <w:rsid w:val="001C1D7F"/>
    <w:rsid w:val="001C249F"/>
    <w:rsid w:val="001C4025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ECC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5C98"/>
    <w:rsid w:val="002061C2"/>
    <w:rsid w:val="002066E5"/>
    <w:rsid w:val="002078C5"/>
    <w:rsid w:val="00207F3C"/>
    <w:rsid w:val="00215176"/>
    <w:rsid w:val="002174F5"/>
    <w:rsid w:val="00217831"/>
    <w:rsid w:val="00217E98"/>
    <w:rsid w:val="00222A49"/>
    <w:rsid w:val="00222D30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55EE2"/>
    <w:rsid w:val="00260169"/>
    <w:rsid w:val="00260BA1"/>
    <w:rsid w:val="002623FA"/>
    <w:rsid w:val="002627DE"/>
    <w:rsid w:val="00262AEF"/>
    <w:rsid w:val="00262FBD"/>
    <w:rsid w:val="002659E3"/>
    <w:rsid w:val="00265AE2"/>
    <w:rsid w:val="00267A46"/>
    <w:rsid w:val="002719F2"/>
    <w:rsid w:val="00272630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618"/>
    <w:rsid w:val="00291AD9"/>
    <w:rsid w:val="002924F6"/>
    <w:rsid w:val="0029582D"/>
    <w:rsid w:val="00296291"/>
    <w:rsid w:val="002965C0"/>
    <w:rsid w:val="0029789F"/>
    <w:rsid w:val="002A0202"/>
    <w:rsid w:val="002A28BB"/>
    <w:rsid w:val="002A31BE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D03D9"/>
    <w:rsid w:val="002D08AD"/>
    <w:rsid w:val="002D13FB"/>
    <w:rsid w:val="002D3123"/>
    <w:rsid w:val="002D3F41"/>
    <w:rsid w:val="002D4A5D"/>
    <w:rsid w:val="002D6CDD"/>
    <w:rsid w:val="002D78B1"/>
    <w:rsid w:val="002D7D90"/>
    <w:rsid w:val="002E1007"/>
    <w:rsid w:val="002E2C10"/>
    <w:rsid w:val="002F158D"/>
    <w:rsid w:val="002F17F5"/>
    <w:rsid w:val="002F19EE"/>
    <w:rsid w:val="002F4F48"/>
    <w:rsid w:val="002F6A62"/>
    <w:rsid w:val="002F75A2"/>
    <w:rsid w:val="002F7B06"/>
    <w:rsid w:val="002F7F58"/>
    <w:rsid w:val="00300B16"/>
    <w:rsid w:val="00301AAC"/>
    <w:rsid w:val="00302B55"/>
    <w:rsid w:val="00304BE1"/>
    <w:rsid w:val="00304F22"/>
    <w:rsid w:val="00305956"/>
    <w:rsid w:val="003065B6"/>
    <w:rsid w:val="003130DA"/>
    <w:rsid w:val="0031519E"/>
    <w:rsid w:val="003152B0"/>
    <w:rsid w:val="003153C5"/>
    <w:rsid w:val="0032021E"/>
    <w:rsid w:val="00321CF9"/>
    <w:rsid w:val="0032461A"/>
    <w:rsid w:val="003265AD"/>
    <w:rsid w:val="00326EC4"/>
    <w:rsid w:val="00330642"/>
    <w:rsid w:val="0033201F"/>
    <w:rsid w:val="00333C57"/>
    <w:rsid w:val="0033449C"/>
    <w:rsid w:val="00334993"/>
    <w:rsid w:val="003355A5"/>
    <w:rsid w:val="00336BFA"/>
    <w:rsid w:val="00342881"/>
    <w:rsid w:val="00342DCF"/>
    <w:rsid w:val="00343641"/>
    <w:rsid w:val="00343E24"/>
    <w:rsid w:val="00350C8A"/>
    <w:rsid w:val="00351056"/>
    <w:rsid w:val="003527FE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7161F"/>
    <w:rsid w:val="00371E79"/>
    <w:rsid w:val="00372287"/>
    <w:rsid w:val="00372909"/>
    <w:rsid w:val="00373117"/>
    <w:rsid w:val="0037383B"/>
    <w:rsid w:val="00375485"/>
    <w:rsid w:val="00376C9A"/>
    <w:rsid w:val="00385E75"/>
    <w:rsid w:val="00387BE7"/>
    <w:rsid w:val="00391FD3"/>
    <w:rsid w:val="00392161"/>
    <w:rsid w:val="003922F7"/>
    <w:rsid w:val="00392AC9"/>
    <w:rsid w:val="00393CAE"/>
    <w:rsid w:val="00395785"/>
    <w:rsid w:val="00395B07"/>
    <w:rsid w:val="003A17E1"/>
    <w:rsid w:val="003A4066"/>
    <w:rsid w:val="003A5F33"/>
    <w:rsid w:val="003B256D"/>
    <w:rsid w:val="003B46A2"/>
    <w:rsid w:val="003B4A6B"/>
    <w:rsid w:val="003B4A76"/>
    <w:rsid w:val="003B56AE"/>
    <w:rsid w:val="003B6077"/>
    <w:rsid w:val="003B6E06"/>
    <w:rsid w:val="003B7DB7"/>
    <w:rsid w:val="003C4A61"/>
    <w:rsid w:val="003C4A66"/>
    <w:rsid w:val="003C54CD"/>
    <w:rsid w:val="003C5ABA"/>
    <w:rsid w:val="003C6552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26ED"/>
    <w:rsid w:val="0040403B"/>
    <w:rsid w:val="0040555D"/>
    <w:rsid w:val="00405E3B"/>
    <w:rsid w:val="004064C7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3633"/>
    <w:rsid w:val="004252D9"/>
    <w:rsid w:val="00426902"/>
    <w:rsid w:val="00433CF1"/>
    <w:rsid w:val="00435478"/>
    <w:rsid w:val="004402C0"/>
    <w:rsid w:val="0044055F"/>
    <w:rsid w:val="00440B13"/>
    <w:rsid w:val="00440FEA"/>
    <w:rsid w:val="00441654"/>
    <w:rsid w:val="004417CA"/>
    <w:rsid w:val="004421CB"/>
    <w:rsid w:val="004429A2"/>
    <w:rsid w:val="00442BA3"/>
    <w:rsid w:val="004450F2"/>
    <w:rsid w:val="00445C76"/>
    <w:rsid w:val="004460BF"/>
    <w:rsid w:val="004473E0"/>
    <w:rsid w:val="0045211F"/>
    <w:rsid w:val="00453710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10F8"/>
    <w:rsid w:val="00481280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3EEA"/>
    <w:rsid w:val="004A6268"/>
    <w:rsid w:val="004B19E1"/>
    <w:rsid w:val="004B1BA8"/>
    <w:rsid w:val="004B4192"/>
    <w:rsid w:val="004B4F3F"/>
    <w:rsid w:val="004B52B6"/>
    <w:rsid w:val="004B5462"/>
    <w:rsid w:val="004B5B8B"/>
    <w:rsid w:val="004B65B7"/>
    <w:rsid w:val="004B700A"/>
    <w:rsid w:val="004B70E3"/>
    <w:rsid w:val="004C03FE"/>
    <w:rsid w:val="004C23BA"/>
    <w:rsid w:val="004C2734"/>
    <w:rsid w:val="004C2A71"/>
    <w:rsid w:val="004C301D"/>
    <w:rsid w:val="004C4859"/>
    <w:rsid w:val="004C5169"/>
    <w:rsid w:val="004D019C"/>
    <w:rsid w:val="004D2278"/>
    <w:rsid w:val="004D22E2"/>
    <w:rsid w:val="004D3841"/>
    <w:rsid w:val="004D7026"/>
    <w:rsid w:val="004D7E3C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571C"/>
    <w:rsid w:val="00520444"/>
    <w:rsid w:val="00520D0C"/>
    <w:rsid w:val="00521EED"/>
    <w:rsid w:val="00522729"/>
    <w:rsid w:val="0052285D"/>
    <w:rsid w:val="0052762D"/>
    <w:rsid w:val="005305CA"/>
    <w:rsid w:val="00542514"/>
    <w:rsid w:val="00543D19"/>
    <w:rsid w:val="00545320"/>
    <w:rsid w:val="00545A1D"/>
    <w:rsid w:val="005460AE"/>
    <w:rsid w:val="0054676D"/>
    <w:rsid w:val="00547E1F"/>
    <w:rsid w:val="00550D0B"/>
    <w:rsid w:val="00552BED"/>
    <w:rsid w:val="0055393B"/>
    <w:rsid w:val="00557620"/>
    <w:rsid w:val="00557F75"/>
    <w:rsid w:val="00562A6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291E"/>
    <w:rsid w:val="005A4C55"/>
    <w:rsid w:val="005A5355"/>
    <w:rsid w:val="005A568C"/>
    <w:rsid w:val="005A5BE9"/>
    <w:rsid w:val="005A66EF"/>
    <w:rsid w:val="005A72D6"/>
    <w:rsid w:val="005B2F07"/>
    <w:rsid w:val="005B3655"/>
    <w:rsid w:val="005B4436"/>
    <w:rsid w:val="005B5221"/>
    <w:rsid w:val="005B5DC3"/>
    <w:rsid w:val="005B5E58"/>
    <w:rsid w:val="005B7BB0"/>
    <w:rsid w:val="005C0D6A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5807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23B"/>
    <w:rsid w:val="00637B04"/>
    <w:rsid w:val="006400F1"/>
    <w:rsid w:val="006451EE"/>
    <w:rsid w:val="00645A7B"/>
    <w:rsid w:val="00645DAF"/>
    <w:rsid w:val="006507BC"/>
    <w:rsid w:val="006508EA"/>
    <w:rsid w:val="0065193A"/>
    <w:rsid w:val="00651FF4"/>
    <w:rsid w:val="00652250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CA6"/>
    <w:rsid w:val="006A1D53"/>
    <w:rsid w:val="006A1ED1"/>
    <w:rsid w:val="006A240B"/>
    <w:rsid w:val="006A2694"/>
    <w:rsid w:val="006A2B20"/>
    <w:rsid w:val="006A4461"/>
    <w:rsid w:val="006A5164"/>
    <w:rsid w:val="006A517D"/>
    <w:rsid w:val="006A6515"/>
    <w:rsid w:val="006B0341"/>
    <w:rsid w:val="006B1013"/>
    <w:rsid w:val="006B2CDD"/>
    <w:rsid w:val="006B309E"/>
    <w:rsid w:val="006B3827"/>
    <w:rsid w:val="006B462E"/>
    <w:rsid w:val="006B4AED"/>
    <w:rsid w:val="006B696C"/>
    <w:rsid w:val="006B7877"/>
    <w:rsid w:val="006C09F5"/>
    <w:rsid w:val="006C141E"/>
    <w:rsid w:val="006C3577"/>
    <w:rsid w:val="006C3F4F"/>
    <w:rsid w:val="006C4C53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C3E"/>
    <w:rsid w:val="0070171B"/>
    <w:rsid w:val="00701FDB"/>
    <w:rsid w:val="00703B93"/>
    <w:rsid w:val="007067D7"/>
    <w:rsid w:val="00706893"/>
    <w:rsid w:val="00710A78"/>
    <w:rsid w:val="00710AA7"/>
    <w:rsid w:val="00711CC0"/>
    <w:rsid w:val="00712328"/>
    <w:rsid w:val="00713456"/>
    <w:rsid w:val="0071393D"/>
    <w:rsid w:val="00720197"/>
    <w:rsid w:val="0072079E"/>
    <w:rsid w:val="00721060"/>
    <w:rsid w:val="00721994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35C1"/>
    <w:rsid w:val="00734C8C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8045E"/>
    <w:rsid w:val="00782DD1"/>
    <w:rsid w:val="007837D6"/>
    <w:rsid w:val="007853C1"/>
    <w:rsid w:val="00785BCF"/>
    <w:rsid w:val="00785EE2"/>
    <w:rsid w:val="00787DB9"/>
    <w:rsid w:val="007920F5"/>
    <w:rsid w:val="0079289B"/>
    <w:rsid w:val="00793B80"/>
    <w:rsid w:val="0079666D"/>
    <w:rsid w:val="00797467"/>
    <w:rsid w:val="00797C2E"/>
    <w:rsid w:val="007A03F3"/>
    <w:rsid w:val="007A1CAB"/>
    <w:rsid w:val="007A2094"/>
    <w:rsid w:val="007A3288"/>
    <w:rsid w:val="007A6691"/>
    <w:rsid w:val="007A78AE"/>
    <w:rsid w:val="007B10B3"/>
    <w:rsid w:val="007B12EC"/>
    <w:rsid w:val="007B1BB6"/>
    <w:rsid w:val="007B3FBA"/>
    <w:rsid w:val="007B4D21"/>
    <w:rsid w:val="007B5D78"/>
    <w:rsid w:val="007B5DD7"/>
    <w:rsid w:val="007B7734"/>
    <w:rsid w:val="007C0974"/>
    <w:rsid w:val="007C2443"/>
    <w:rsid w:val="007C5F5A"/>
    <w:rsid w:val="007C69F3"/>
    <w:rsid w:val="007D1A6F"/>
    <w:rsid w:val="007D24F0"/>
    <w:rsid w:val="007D2AD8"/>
    <w:rsid w:val="007D2B18"/>
    <w:rsid w:val="007D2C66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F0367"/>
    <w:rsid w:val="007F149E"/>
    <w:rsid w:val="007F1CA2"/>
    <w:rsid w:val="007F36A1"/>
    <w:rsid w:val="007F3861"/>
    <w:rsid w:val="007F52ED"/>
    <w:rsid w:val="007F7824"/>
    <w:rsid w:val="0080112C"/>
    <w:rsid w:val="008022BD"/>
    <w:rsid w:val="00803550"/>
    <w:rsid w:val="00803C61"/>
    <w:rsid w:val="00805F7D"/>
    <w:rsid w:val="00805FBD"/>
    <w:rsid w:val="00810E76"/>
    <w:rsid w:val="00815189"/>
    <w:rsid w:val="00816EE8"/>
    <w:rsid w:val="00820F4A"/>
    <w:rsid w:val="00822172"/>
    <w:rsid w:val="008221AC"/>
    <w:rsid w:val="008224D3"/>
    <w:rsid w:val="00822F5A"/>
    <w:rsid w:val="008235FE"/>
    <w:rsid w:val="00827B27"/>
    <w:rsid w:val="008304F0"/>
    <w:rsid w:val="00830BB0"/>
    <w:rsid w:val="00830D3E"/>
    <w:rsid w:val="008336D3"/>
    <w:rsid w:val="0083587C"/>
    <w:rsid w:val="00837033"/>
    <w:rsid w:val="00837CA4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41E4"/>
    <w:rsid w:val="00884D40"/>
    <w:rsid w:val="008863E5"/>
    <w:rsid w:val="008869BD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2793"/>
    <w:rsid w:val="008A2B3E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65DF"/>
    <w:rsid w:val="008D1981"/>
    <w:rsid w:val="008D3049"/>
    <w:rsid w:val="008D46E5"/>
    <w:rsid w:val="008D7969"/>
    <w:rsid w:val="008D799F"/>
    <w:rsid w:val="008D7ADC"/>
    <w:rsid w:val="008E2103"/>
    <w:rsid w:val="008E2AB6"/>
    <w:rsid w:val="008E36A8"/>
    <w:rsid w:val="008E6538"/>
    <w:rsid w:val="008E6C48"/>
    <w:rsid w:val="008E7C11"/>
    <w:rsid w:val="008F0C4F"/>
    <w:rsid w:val="008F128E"/>
    <w:rsid w:val="008F2E3F"/>
    <w:rsid w:val="008F33E6"/>
    <w:rsid w:val="008F7D09"/>
    <w:rsid w:val="009009DC"/>
    <w:rsid w:val="00900EE0"/>
    <w:rsid w:val="009016F9"/>
    <w:rsid w:val="00903B9F"/>
    <w:rsid w:val="009054CD"/>
    <w:rsid w:val="00905743"/>
    <w:rsid w:val="00905D92"/>
    <w:rsid w:val="00906CD1"/>
    <w:rsid w:val="009107D4"/>
    <w:rsid w:val="00910FCA"/>
    <w:rsid w:val="00913E07"/>
    <w:rsid w:val="00914088"/>
    <w:rsid w:val="009142A3"/>
    <w:rsid w:val="00917897"/>
    <w:rsid w:val="009178C4"/>
    <w:rsid w:val="00921823"/>
    <w:rsid w:val="009220B1"/>
    <w:rsid w:val="00923A48"/>
    <w:rsid w:val="00924B0C"/>
    <w:rsid w:val="00927C6C"/>
    <w:rsid w:val="00927D96"/>
    <w:rsid w:val="00931432"/>
    <w:rsid w:val="00933C0F"/>
    <w:rsid w:val="0093409E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8D2"/>
    <w:rsid w:val="00957541"/>
    <w:rsid w:val="0095765F"/>
    <w:rsid w:val="00957B26"/>
    <w:rsid w:val="009601E2"/>
    <w:rsid w:val="0096083A"/>
    <w:rsid w:val="00961AEC"/>
    <w:rsid w:val="00962B18"/>
    <w:rsid w:val="0096338B"/>
    <w:rsid w:val="00965FB6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786D"/>
    <w:rsid w:val="009C09C9"/>
    <w:rsid w:val="009C2CAD"/>
    <w:rsid w:val="009C3E48"/>
    <w:rsid w:val="009C44E7"/>
    <w:rsid w:val="009C4AE0"/>
    <w:rsid w:val="009C5C99"/>
    <w:rsid w:val="009C6823"/>
    <w:rsid w:val="009C683C"/>
    <w:rsid w:val="009C7532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588"/>
    <w:rsid w:val="009F176C"/>
    <w:rsid w:val="009F19A9"/>
    <w:rsid w:val="009F2167"/>
    <w:rsid w:val="009F3F86"/>
    <w:rsid w:val="009F49A6"/>
    <w:rsid w:val="009F51B6"/>
    <w:rsid w:val="009F55C3"/>
    <w:rsid w:val="009F5BB7"/>
    <w:rsid w:val="009F6374"/>
    <w:rsid w:val="009F649D"/>
    <w:rsid w:val="009F6CC4"/>
    <w:rsid w:val="00A02F17"/>
    <w:rsid w:val="00A03BE9"/>
    <w:rsid w:val="00A06982"/>
    <w:rsid w:val="00A06BE2"/>
    <w:rsid w:val="00A1269B"/>
    <w:rsid w:val="00A1347A"/>
    <w:rsid w:val="00A14E04"/>
    <w:rsid w:val="00A15278"/>
    <w:rsid w:val="00A20A78"/>
    <w:rsid w:val="00A20DA7"/>
    <w:rsid w:val="00A20DD1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EC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4588"/>
    <w:rsid w:val="00A96F4C"/>
    <w:rsid w:val="00AA1243"/>
    <w:rsid w:val="00AA1430"/>
    <w:rsid w:val="00AA1CE1"/>
    <w:rsid w:val="00AA2618"/>
    <w:rsid w:val="00AA337F"/>
    <w:rsid w:val="00AA40E7"/>
    <w:rsid w:val="00AA47DF"/>
    <w:rsid w:val="00AB02C2"/>
    <w:rsid w:val="00AB0E3A"/>
    <w:rsid w:val="00AB1665"/>
    <w:rsid w:val="00AB1C2B"/>
    <w:rsid w:val="00AB1D0E"/>
    <w:rsid w:val="00AB7DCB"/>
    <w:rsid w:val="00AC0604"/>
    <w:rsid w:val="00AC2CC7"/>
    <w:rsid w:val="00AC39F7"/>
    <w:rsid w:val="00AC3A7C"/>
    <w:rsid w:val="00AC4A73"/>
    <w:rsid w:val="00AC6090"/>
    <w:rsid w:val="00AC7254"/>
    <w:rsid w:val="00AD1C5F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439C"/>
    <w:rsid w:val="00AE44D6"/>
    <w:rsid w:val="00AE6DA3"/>
    <w:rsid w:val="00AF140F"/>
    <w:rsid w:val="00AF2667"/>
    <w:rsid w:val="00AF2EA7"/>
    <w:rsid w:val="00AF39A4"/>
    <w:rsid w:val="00AF4E62"/>
    <w:rsid w:val="00AF73CE"/>
    <w:rsid w:val="00AF7506"/>
    <w:rsid w:val="00B03029"/>
    <w:rsid w:val="00B03239"/>
    <w:rsid w:val="00B03363"/>
    <w:rsid w:val="00B033CB"/>
    <w:rsid w:val="00B03A82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6DFA"/>
    <w:rsid w:val="00B31946"/>
    <w:rsid w:val="00B340F9"/>
    <w:rsid w:val="00B36104"/>
    <w:rsid w:val="00B37555"/>
    <w:rsid w:val="00B376AE"/>
    <w:rsid w:val="00B404C8"/>
    <w:rsid w:val="00B41EC8"/>
    <w:rsid w:val="00B429BA"/>
    <w:rsid w:val="00B44FC0"/>
    <w:rsid w:val="00B45269"/>
    <w:rsid w:val="00B50EE7"/>
    <w:rsid w:val="00B512FF"/>
    <w:rsid w:val="00B522E1"/>
    <w:rsid w:val="00B52AA0"/>
    <w:rsid w:val="00B52E74"/>
    <w:rsid w:val="00B52F5E"/>
    <w:rsid w:val="00B53621"/>
    <w:rsid w:val="00B53936"/>
    <w:rsid w:val="00B53A35"/>
    <w:rsid w:val="00B5427A"/>
    <w:rsid w:val="00B5473F"/>
    <w:rsid w:val="00B56349"/>
    <w:rsid w:val="00B5706C"/>
    <w:rsid w:val="00B612FE"/>
    <w:rsid w:val="00B620DD"/>
    <w:rsid w:val="00B62BE5"/>
    <w:rsid w:val="00B633C7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57BB"/>
    <w:rsid w:val="00B91A90"/>
    <w:rsid w:val="00B91AAF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3183"/>
    <w:rsid w:val="00BA41F3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71B0"/>
    <w:rsid w:val="00BC1A96"/>
    <w:rsid w:val="00BC3321"/>
    <w:rsid w:val="00BC36B3"/>
    <w:rsid w:val="00BC6338"/>
    <w:rsid w:val="00BC6627"/>
    <w:rsid w:val="00BC6EA9"/>
    <w:rsid w:val="00BD20E1"/>
    <w:rsid w:val="00BD3CA0"/>
    <w:rsid w:val="00BD41E2"/>
    <w:rsid w:val="00BD4573"/>
    <w:rsid w:val="00BD548E"/>
    <w:rsid w:val="00BD604B"/>
    <w:rsid w:val="00BD67F4"/>
    <w:rsid w:val="00BD6928"/>
    <w:rsid w:val="00BE228F"/>
    <w:rsid w:val="00BE256A"/>
    <w:rsid w:val="00BE3F0A"/>
    <w:rsid w:val="00BE6CDB"/>
    <w:rsid w:val="00BF2A89"/>
    <w:rsid w:val="00BF4E00"/>
    <w:rsid w:val="00BF5C9F"/>
    <w:rsid w:val="00BF6193"/>
    <w:rsid w:val="00BF6265"/>
    <w:rsid w:val="00BF677D"/>
    <w:rsid w:val="00BF7CB8"/>
    <w:rsid w:val="00C016DD"/>
    <w:rsid w:val="00C0266B"/>
    <w:rsid w:val="00C06A6F"/>
    <w:rsid w:val="00C06ACE"/>
    <w:rsid w:val="00C06ACF"/>
    <w:rsid w:val="00C07F9A"/>
    <w:rsid w:val="00C107B4"/>
    <w:rsid w:val="00C10D47"/>
    <w:rsid w:val="00C11E4E"/>
    <w:rsid w:val="00C1229C"/>
    <w:rsid w:val="00C15E82"/>
    <w:rsid w:val="00C16693"/>
    <w:rsid w:val="00C16B36"/>
    <w:rsid w:val="00C16E5E"/>
    <w:rsid w:val="00C20217"/>
    <w:rsid w:val="00C20558"/>
    <w:rsid w:val="00C205AC"/>
    <w:rsid w:val="00C22C8B"/>
    <w:rsid w:val="00C2397E"/>
    <w:rsid w:val="00C23B1E"/>
    <w:rsid w:val="00C275CC"/>
    <w:rsid w:val="00C3339F"/>
    <w:rsid w:val="00C33690"/>
    <w:rsid w:val="00C37A7A"/>
    <w:rsid w:val="00C37D17"/>
    <w:rsid w:val="00C41A46"/>
    <w:rsid w:val="00C4212D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5276E"/>
    <w:rsid w:val="00C54959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815"/>
    <w:rsid w:val="00C729A5"/>
    <w:rsid w:val="00C72A3B"/>
    <w:rsid w:val="00C7380D"/>
    <w:rsid w:val="00C74734"/>
    <w:rsid w:val="00C748E5"/>
    <w:rsid w:val="00C768D8"/>
    <w:rsid w:val="00C776C6"/>
    <w:rsid w:val="00C77CD5"/>
    <w:rsid w:val="00C805CA"/>
    <w:rsid w:val="00C837EC"/>
    <w:rsid w:val="00C84E07"/>
    <w:rsid w:val="00C86765"/>
    <w:rsid w:val="00C90C51"/>
    <w:rsid w:val="00C9190C"/>
    <w:rsid w:val="00C94C3F"/>
    <w:rsid w:val="00C9512D"/>
    <w:rsid w:val="00CA1641"/>
    <w:rsid w:val="00CA25A5"/>
    <w:rsid w:val="00CA2725"/>
    <w:rsid w:val="00CA7CAE"/>
    <w:rsid w:val="00CB0563"/>
    <w:rsid w:val="00CB19AE"/>
    <w:rsid w:val="00CB1E9C"/>
    <w:rsid w:val="00CB516F"/>
    <w:rsid w:val="00CB5625"/>
    <w:rsid w:val="00CB5A18"/>
    <w:rsid w:val="00CB7C8A"/>
    <w:rsid w:val="00CC00B9"/>
    <w:rsid w:val="00CC361C"/>
    <w:rsid w:val="00CC65CF"/>
    <w:rsid w:val="00CC670B"/>
    <w:rsid w:val="00CC7697"/>
    <w:rsid w:val="00CD0695"/>
    <w:rsid w:val="00CD6C9F"/>
    <w:rsid w:val="00CE160F"/>
    <w:rsid w:val="00CE21D4"/>
    <w:rsid w:val="00CE2AEB"/>
    <w:rsid w:val="00CE4A10"/>
    <w:rsid w:val="00CE717F"/>
    <w:rsid w:val="00CE7937"/>
    <w:rsid w:val="00CE7D2A"/>
    <w:rsid w:val="00CF004A"/>
    <w:rsid w:val="00CF0EFC"/>
    <w:rsid w:val="00CF186D"/>
    <w:rsid w:val="00CF39AF"/>
    <w:rsid w:val="00CF3F95"/>
    <w:rsid w:val="00CF49CF"/>
    <w:rsid w:val="00CF5340"/>
    <w:rsid w:val="00CF5F79"/>
    <w:rsid w:val="00CF6559"/>
    <w:rsid w:val="00CF66A8"/>
    <w:rsid w:val="00CF69A7"/>
    <w:rsid w:val="00D00E7F"/>
    <w:rsid w:val="00D02DB3"/>
    <w:rsid w:val="00D02FA9"/>
    <w:rsid w:val="00D03421"/>
    <w:rsid w:val="00D040BC"/>
    <w:rsid w:val="00D04351"/>
    <w:rsid w:val="00D043D9"/>
    <w:rsid w:val="00D064BD"/>
    <w:rsid w:val="00D0798E"/>
    <w:rsid w:val="00D11861"/>
    <w:rsid w:val="00D120F8"/>
    <w:rsid w:val="00D15945"/>
    <w:rsid w:val="00D17DA3"/>
    <w:rsid w:val="00D228EB"/>
    <w:rsid w:val="00D24075"/>
    <w:rsid w:val="00D2559B"/>
    <w:rsid w:val="00D26F03"/>
    <w:rsid w:val="00D307FA"/>
    <w:rsid w:val="00D319C6"/>
    <w:rsid w:val="00D31A1D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83D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A76"/>
    <w:rsid w:val="00D66921"/>
    <w:rsid w:val="00D70436"/>
    <w:rsid w:val="00D70923"/>
    <w:rsid w:val="00D74C6F"/>
    <w:rsid w:val="00D7558D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A4844"/>
    <w:rsid w:val="00DA4D94"/>
    <w:rsid w:val="00DA55DD"/>
    <w:rsid w:val="00DA5A84"/>
    <w:rsid w:val="00DA633B"/>
    <w:rsid w:val="00DB183C"/>
    <w:rsid w:val="00DB225D"/>
    <w:rsid w:val="00DB2D36"/>
    <w:rsid w:val="00DB345B"/>
    <w:rsid w:val="00DB384C"/>
    <w:rsid w:val="00DB57CC"/>
    <w:rsid w:val="00DB5B84"/>
    <w:rsid w:val="00DB6B15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E00042"/>
    <w:rsid w:val="00E00273"/>
    <w:rsid w:val="00E03730"/>
    <w:rsid w:val="00E05518"/>
    <w:rsid w:val="00E06356"/>
    <w:rsid w:val="00E0663C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2302"/>
    <w:rsid w:val="00E328D2"/>
    <w:rsid w:val="00E341E4"/>
    <w:rsid w:val="00E345D7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949"/>
    <w:rsid w:val="00E53B78"/>
    <w:rsid w:val="00E5614F"/>
    <w:rsid w:val="00E56DD2"/>
    <w:rsid w:val="00E57889"/>
    <w:rsid w:val="00E60DD6"/>
    <w:rsid w:val="00E6148F"/>
    <w:rsid w:val="00E61531"/>
    <w:rsid w:val="00E617C9"/>
    <w:rsid w:val="00E61FA9"/>
    <w:rsid w:val="00E622B5"/>
    <w:rsid w:val="00E623A8"/>
    <w:rsid w:val="00E63541"/>
    <w:rsid w:val="00E6400F"/>
    <w:rsid w:val="00E6467D"/>
    <w:rsid w:val="00E65685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7DC0"/>
    <w:rsid w:val="00E9136C"/>
    <w:rsid w:val="00E9195C"/>
    <w:rsid w:val="00E94E1F"/>
    <w:rsid w:val="00E955B4"/>
    <w:rsid w:val="00E959CE"/>
    <w:rsid w:val="00E96DF0"/>
    <w:rsid w:val="00EA0A34"/>
    <w:rsid w:val="00EA1710"/>
    <w:rsid w:val="00EA5BFA"/>
    <w:rsid w:val="00EA6471"/>
    <w:rsid w:val="00EA680C"/>
    <w:rsid w:val="00EA6B16"/>
    <w:rsid w:val="00EB05EB"/>
    <w:rsid w:val="00EB27DE"/>
    <w:rsid w:val="00EB3E8C"/>
    <w:rsid w:val="00EB4795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417"/>
    <w:rsid w:val="00ED38ED"/>
    <w:rsid w:val="00ED45C0"/>
    <w:rsid w:val="00ED5E69"/>
    <w:rsid w:val="00ED5E86"/>
    <w:rsid w:val="00ED6263"/>
    <w:rsid w:val="00EE0A83"/>
    <w:rsid w:val="00EE467D"/>
    <w:rsid w:val="00EE748A"/>
    <w:rsid w:val="00EE7F79"/>
    <w:rsid w:val="00EF47D0"/>
    <w:rsid w:val="00EF4EDA"/>
    <w:rsid w:val="00F01D28"/>
    <w:rsid w:val="00F04F17"/>
    <w:rsid w:val="00F05021"/>
    <w:rsid w:val="00F06C5A"/>
    <w:rsid w:val="00F077BB"/>
    <w:rsid w:val="00F0790E"/>
    <w:rsid w:val="00F112C7"/>
    <w:rsid w:val="00F125E3"/>
    <w:rsid w:val="00F12635"/>
    <w:rsid w:val="00F12857"/>
    <w:rsid w:val="00F1286A"/>
    <w:rsid w:val="00F13334"/>
    <w:rsid w:val="00F13795"/>
    <w:rsid w:val="00F13823"/>
    <w:rsid w:val="00F2402E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3AEB"/>
    <w:rsid w:val="00F555A3"/>
    <w:rsid w:val="00F55D62"/>
    <w:rsid w:val="00F60DE8"/>
    <w:rsid w:val="00F61A84"/>
    <w:rsid w:val="00F6219B"/>
    <w:rsid w:val="00F636EE"/>
    <w:rsid w:val="00F71553"/>
    <w:rsid w:val="00F7231C"/>
    <w:rsid w:val="00F73DC5"/>
    <w:rsid w:val="00F74C4F"/>
    <w:rsid w:val="00F75A0B"/>
    <w:rsid w:val="00F770E9"/>
    <w:rsid w:val="00F83412"/>
    <w:rsid w:val="00F83A96"/>
    <w:rsid w:val="00F84532"/>
    <w:rsid w:val="00F85E1A"/>
    <w:rsid w:val="00F86C19"/>
    <w:rsid w:val="00F86C68"/>
    <w:rsid w:val="00F87628"/>
    <w:rsid w:val="00F9100C"/>
    <w:rsid w:val="00F94262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B072D"/>
    <w:rsid w:val="00FB12C9"/>
    <w:rsid w:val="00FB5874"/>
    <w:rsid w:val="00FB62CE"/>
    <w:rsid w:val="00FB6839"/>
    <w:rsid w:val="00FB708D"/>
    <w:rsid w:val="00FB7341"/>
    <w:rsid w:val="00FB79B5"/>
    <w:rsid w:val="00FC153F"/>
    <w:rsid w:val="00FC2598"/>
    <w:rsid w:val="00FC3B91"/>
    <w:rsid w:val="00FC4EB3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392A"/>
    <w:rsid w:val="00FE5012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54B1E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154B1E"/>
  </w:style>
  <w:style w:type="paragraph" w:styleId="a5">
    <w:name w:val="Balloon Text"/>
    <w:basedOn w:val="a"/>
    <w:link w:val="a6"/>
    <w:uiPriority w:val="99"/>
    <w:semiHidden/>
    <w:unhideWhenUsed/>
    <w:rsid w:val="00154B1E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54B1E"/>
    <w:rPr>
      <w:sz w:val="18"/>
      <w:szCs w:val="18"/>
    </w:rPr>
  </w:style>
  <w:style w:type="table" w:styleId="a7">
    <w:name w:val="Table Grid"/>
    <w:basedOn w:val="a1"/>
    <w:uiPriority w:val="59"/>
    <w:rsid w:val="00154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B5706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B5706C"/>
    <w:rPr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e">
    <w:name w:val="Document Map"/>
    <w:basedOn w:val="a"/>
    <w:link w:val="af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af">
    <w:name w:val="文档结构图 字符"/>
    <w:basedOn w:val="a0"/>
    <w:link w:val="ae"/>
    <w:uiPriority w:val="99"/>
    <w:semiHidden/>
    <w:rsid w:val="002D78B1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54B1E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154B1E"/>
  </w:style>
  <w:style w:type="paragraph" w:styleId="a5">
    <w:name w:val="Balloon Text"/>
    <w:basedOn w:val="a"/>
    <w:link w:val="a6"/>
    <w:uiPriority w:val="99"/>
    <w:semiHidden/>
    <w:unhideWhenUsed/>
    <w:rsid w:val="00154B1E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54B1E"/>
    <w:rPr>
      <w:sz w:val="18"/>
      <w:szCs w:val="18"/>
    </w:rPr>
  </w:style>
  <w:style w:type="table" w:styleId="a7">
    <w:name w:val="Table Grid"/>
    <w:basedOn w:val="a1"/>
    <w:uiPriority w:val="59"/>
    <w:rsid w:val="00154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B5706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B5706C"/>
    <w:rPr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e">
    <w:name w:val="Document Map"/>
    <w:basedOn w:val="a"/>
    <w:link w:val="af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af">
    <w:name w:val="文档结构图 字符"/>
    <w:basedOn w:val="a0"/>
    <w:link w:val="ae"/>
    <w:uiPriority w:val="99"/>
    <w:semiHidden/>
    <w:rsid w:val="002D78B1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0807A-6AED-A645-B4D9-7E75B682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6358</TotalTime>
  <Pages>7</Pages>
  <Words>531</Words>
  <Characters>3029</Characters>
  <Application>Microsoft Macintosh Word</Application>
  <DocSecurity>0</DocSecurity>
  <Lines>25</Lines>
  <Paragraphs>7</Paragraphs>
  <ScaleCrop>false</ScaleCrop>
  <Company>china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shuxin jiang</cp:lastModifiedBy>
  <cp:revision>1444</cp:revision>
  <cp:lastPrinted>2017-03-13T07:01:00Z</cp:lastPrinted>
  <dcterms:created xsi:type="dcterms:W3CDTF">2017-05-23T05:02:00Z</dcterms:created>
  <dcterms:modified xsi:type="dcterms:W3CDTF">2017-07-11T14:52:00Z</dcterms:modified>
</cp:coreProperties>
</file>